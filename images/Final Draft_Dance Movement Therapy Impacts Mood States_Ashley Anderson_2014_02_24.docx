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8C47E" w14:textId="77777777" w:rsidR="00DB032E" w:rsidRPr="00692923" w:rsidRDefault="00DB032E" w:rsidP="00DB032E">
      <w:pPr>
        <w:spacing w:after="0" w:line="480" w:lineRule="auto"/>
        <w:contextualSpacing/>
        <w:jc w:val="center"/>
        <w:rPr>
          <w:rFonts w:ascii="Times New Roman" w:hAnsi="Times New Roman" w:cs="Times New Roman"/>
          <w:sz w:val="24"/>
          <w:szCs w:val="24"/>
        </w:rPr>
      </w:pPr>
      <w:r w:rsidRPr="00692923">
        <w:rPr>
          <w:rFonts w:ascii="Times New Roman" w:hAnsi="Times New Roman" w:cs="Times New Roman"/>
          <w:sz w:val="24"/>
          <w:szCs w:val="24"/>
        </w:rPr>
        <w:t>Dance/Movement Therapy Impacts Mood States of Adolescents in a Psychiatric Hospital</w:t>
      </w:r>
    </w:p>
    <w:p w14:paraId="32D6E114" w14:textId="77777777" w:rsidR="00DB032E" w:rsidRDefault="00DB032E" w:rsidP="00DB032E">
      <w:pPr>
        <w:spacing w:line="480" w:lineRule="auto"/>
        <w:contextualSpacing/>
        <w:jc w:val="center"/>
        <w:rPr>
          <w:rFonts w:ascii="Times New Roman" w:hAnsi="Times New Roman" w:cs="Times New Roman"/>
          <w:sz w:val="24"/>
          <w:szCs w:val="24"/>
          <w:vertAlign w:val="superscript"/>
        </w:rPr>
      </w:pPr>
      <w:r w:rsidRPr="00692923">
        <w:rPr>
          <w:rFonts w:ascii="Times New Roman" w:hAnsi="Times New Roman" w:cs="Times New Roman"/>
          <w:sz w:val="24"/>
          <w:szCs w:val="24"/>
        </w:rPr>
        <w:t>Ashley N. Anderson,</w:t>
      </w:r>
      <w:r>
        <w:rPr>
          <w:rFonts w:ascii="Times New Roman" w:hAnsi="Times New Roman" w:cs="Times New Roman"/>
          <w:sz w:val="24"/>
          <w:szCs w:val="24"/>
        </w:rPr>
        <w:t xml:space="preserve"> </w:t>
      </w:r>
      <w:r w:rsidRPr="00692923">
        <w:rPr>
          <w:rFonts w:ascii="Times New Roman" w:hAnsi="Times New Roman" w:cs="Times New Roman"/>
          <w:sz w:val="24"/>
          <w:szCs w:val="24"/>
          <w:vertAlign w:val="superscript"/>
        </w:rPr>
        <w:t>a, d</w:t>
      </w:r>
      <w:r>
        <w:rPr>
          <w:rFonts w:ascii="Times New Roman" w:hAnsi="Times New Roman" w:cs="Times New Roman"/>
          <w:sz w:val="24"/>
          <w:szCs w:val="24"/>
        </w:rPr>
        <w:t xml:space="preserve"> Heather Kennedy</w:t>
      </w:r>
      <w:r w:rsidRPr="00692923">
        <w:rPr>
          <w:rFonts w:ascii="Times New Roman" w:hAnsi="Times New Roman" w:cs="Times New Roman"/>
          <w:sz w:val="24"/>
          <w:szCs w:val="24"/>
        </w:rPr>
        <w:t xml:space="preserve">, </w:t>
      </w:r>
      <w:r w:rsidRPr="00692923">
        <w:rPr>
          <w:rFonts w:ascii="Times New Roman" w:hAnsi="Times New Roman" w:cs="Times New Roman"/>
          <w:sz w:val="24"/>
          <w:szCs w:val="24"/>
          <w:vertAlign w:val="superscript"/>
        </w:rPr>
        <w:t xml:space="preserve">a, e </w:t>
      </w:r>
      <w:r w:rsidRPr="00692923">
        <w:rPr>
          <w:rFonts w:ascii="Times New Roman" w:hAnsi="Times New Roman" w:cs="Times New Roman"/>
          <w:sz w:val="24"/>
          <w:szCs w:val="24"/>
        </w:rPr>
        <w:t>Peter DeW</w:t>
      </w:r>
      <w:r>
        <w:rPr>
          <w:rFonts w:ascii="Times New Roman" w:hAnsi="Times New Roman" w:cs="Times New Roman"/>
          <w:sz w:val="24"/>
          <w:szCs w:val="24"/>
        </w:rPr>
        <w:t>itt,</w:t>
      </w:r>
      <w:r w:rsidRPr="00692923">
        <w:rPr>
          <w:rFonts w:ascii="Times New Roman" w:hAnsi="Times New Roman" w:cs="Times New Roman"/>
          <w:sz w:val="24"/>
          <w:szCs w:val="24"/>
        </w:rPr>
        <w:t xml:space="preserve"> </w:t>
      </w:r>
      <w:r w:rsidRPr="00692923">
        <w:rPr>
          <w:rFonts w:ascii="Times New Roman" w:hAnsi="Times New Roman" w:cs="Times New Roman"/>
          <w:sz w:val="24"/>
          <w:szCs w:val="24"/>
          <w:vertAlign w:val="superscript"/>
        </w:rPr>
        <w:t xml:space="preserve">b, f </w:t>
      </w:r>
      <w:r w:rsidRPr="00692923">
        <w:rPr>
          <w:rFonts w:ascii="Times New Roman" w:hAnsi="Times New Roman" w:cs="Times New Roman"/>
          <w:sz w:val="24"/>
          <w:szCs w:val="24"/>
        </w:rPr>
        <w:t xml:space="preserve">Erin Anderson, </w:t>
      </w:r>
      <w:r w:rsidRPr="00692923">
        <w:rPr>
          <w:rFonts w:ascii="Times New Roman" w:hAnsi="Times New Roman" w:cs="Times New Roman"/>
          <w:sz w:val="24"/>
          <w:szCs w:val="24"/>
          <w:vertAlign w:val="superscript"/>
        </w:rPr>
        <w:t xml:space="preserve">a, g </w:t>
      </w:r>
      <w:r w:rsidRPr="00692923">
        <w:rPr>
          <w:rFonts w:ascii="Times New Roman" w:hAnsi="Times New Roman" w:cs="Times New Roman"/>
          <w:sz w:val="24"/>
          <w:szCs w:val="24"/>
        </w:rPr>
        <w:t>Marianne Z. Wambold</w:t>
      </w:r>
      <w:r>
        <w:rPr>
          <w:rFonts w:ascii="Times New Roman" w:hAnsi="Times New Roman" w:cs="Times New Roman"/>
          <w:sz w:val="24"/>
          <w:szCs w:val="24"/>
        </w:rPr>
        <w:t xml:space="preserve">t </w:t>
      </w:r>
      <w:r w:rsidRPr="00692923">
        <w:rPr>
          <w:rFonts w:ascii="Times New Roman" w:hAnsi="Times New Roman" w:cs="Times New Roman"/>
          <w:sz w:val="24"/>
          <w:szCs w:val="24"/>
          <w:vertAlign w:val="superscript"/>
        </w:rPr>
        <w:t>a, c, h</w:t>
      </w:r>
    </w:p>
    <w:p w14:paraId="788584CB" w14:textId="77777777" w:rsidR="00DB032E" w:rsidRPr="00692923" w:rsidRDefault="00DB032E" w:rsidP="00DB032E">
      <w:pPr>
        <w:spacing w:line="480" w:lineRule="auto"/>
        <w:contextualSpacing/>
        <w:jc w:val="center"/>
        <w:rPr>
          <w:rFonts w:ascii="Times New Roman" w:hAnsi="Times New Roman" w:cs="Times New Roman"/>
          <w:sz w:val="24"/>
          <w:szCs w:val="24"/>
        </w:rPr>
      </w:pPr>
    </w:p>
    <w:p w14:paraId="3544595B" w14:textId="77777777" w:rsidR="00DB032E" w:rsidRPr="00692923" w:rsidRDefault="00DB032E" w:rsidP="00DB032E">
      <w:pPr>
        <w:spacing w:line="480" w:lineRule="auto"/>
        <w:contextualSpacing/>
        <w:rPr>
          <w:rFonts w:ascii="Times New Roman" w:hAnsi="Times New Roman" w:cs="Times New Roman"/>
          <w:sz w:val="24"/>
          <w:szCs w:val="24"/>
        </w:rPr>
      </w:pPr>
      <w:r w:rsidRPr="00692923">
        <w:rPr>
          <w:rFonts w:ascii="Times New Roman" w:hAnsi="Times New Roman" w:cs="Times New Roman"/>
          <w:sz w:val="24"/>
          <w:szCs w:val="24"/>
          <w:vertAlign w:val="superscript"/>
        </w:rPr>
        <w:t>a</w:t>
      </w:r>
      <w:r w:rsidRPr="00692923">
        <w:rPr>
          <w:rFonts w:ascii="Times New Roman" w:hAnsi="Times New Roman" w:cs="Times New Roman"/>
          <w:sz w:val="24"/>
          <w:szCs w:val="24"/>
        </w:rPr>
        <w:t xml:space="preserve"> Children’s Hospital Colorado, Department of Psychiatry and Behavioral Sciences, 13123 East 16</w:t>
      </w:r>
      <w:r w:rsidRPr="00692923">
        <w:rPr>
          <w:rFonts w:ascii="Times New Roman" w:hAnsi="Times New Roman" w:cs="Times New Roman"/>
          <w:sz w:val="24"/>
          <w:szCs w:val="24"/>
          <w:vertAlign w:val="superscript"/>
        </w:rPr>
        <w:t>th</w:t>
      </w:r>
      <w:r w:rsidRPr="00692923">
        <w:rPr>
          <w:rFonts w:ascii="Times New Roman" w:hAnsi="Times New Roman" w:cs="Times New Roman"/>
          <w:sz w:val="24"/>
          <w:szCs w:val="24"/>
        </w:rPr>
        <w:t xml:space="preserve"> Avenue, Box B-130, Aurora, CO, USA, 80045</w:t>
      </w:r>
    </w:p>
    <w:p w14:paraId="1A24CA68"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b</w:t>
      </w:r>
      <w:proofErr w:type="gramEnd"/>
      <w:r w:rsidRPr="00692923">
        <w:rPr>
          <w:rFonts w:ascii="Times New Roman" w:hAnsi="Times New Roman" w:cs="Times New Roman"/>
          <w:sz w:val="24"/>
          <w:szCs w:val="24"/>
        </w:rPr>
        <w:t xml:space="preserve"> University of Colorado Anschutz Medical Campus, Colorado School of Public Health, Colorado Biostatistics Consortium, 12477 E. 19th Avenue, Aurora, CO, USA, 80045</w:t>
      </w:r>
    </w:p>
    <w:p w14:paraId="1075C32A" w14:textId="77777777" w:rsidR="00DB032E" w:rsidRPr="00692923" w:rsidRDefault="00DB032E" w:rsidP="00DB032E">
      <w:pPr>
        <w:spacing w:line="480" w:lineRule="auto"/>
        <w:contextualSpacing/>
        <w:rPr>
          <w:rFonts w:ascii="Times New Roman" w:hAnsi="Times New Roman" w:cs="Times New Roman"/>
          <w:sz w:val="24"/>
          <w:szCs w:val="24"/>
        </w:rPr>
      </w:pPr>
      <w:r w:rsidRPr="00692923">
        <w:rPr>
          <w:rFonts w:ascii="Times New Roman" w:hAnsi="Times New Roman" w:cs="Times New Roman"/>
          <w:sz w:val="24"/>
          <w:szCs w:val="24"/>
          <w:vertAlign w:val="superscript"/>
        </w:rPr>
        <w:t xml:space="preserve">c </w:t>
      </w:r>
      <w:r w:rsidRPr="00692923">
        <w:rPr>
          <w:rFonts w:ascii="Times New Roman" w:hAnsi="Times New Roman" w:cs="Times New Roman"/>
          <w:sz w:val="24"/>
          <w:szCs w:val="24"/>
        </w:rPr>
        <w:t>University of Colorado Anschutz Medical Campus, School of Medicine, Department of Psychiatry, 13001 E. 17th Place, Campus Box C290, Room E1354, Aurora, CO 80045.</w:t>
      </w:r>
    </w:p>
    <w:p w14:paraId="10CCCB66"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d</w:t>
      </w:r>
      <w:proofErr w:type="gramEnd"/>
      <w:r w:rsidRPr="00692923">
        <w:rPr>
          <w:rFonts w:ascii="Times New Roman" w:hAnsi="Times New Roman" w:cs="Times New Roman"/>
          <w:sz w:val="24"/>
          <w:szCs w:val="24"/>
        </w:rPr>
        <w:t xml:space="preserve"> ashley.anderson@ucdenver.edu</w:t>
      </w:r>
    </w:p>
    <w:p w14:paraId="1BA3B0D1"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e</w:t>
      </w:r>
      <w:proofErr w:type="gramEnd"/>
      <w:r w:rsidRPr="00692923">
        <w:rPr>
          <w:rFonts w:ascii="Times New Roman" w:hAnsi="Times New Roman" w:cs="Times New Roman"/>
          <w:sz w:val="24"/>
          <w:szCs w:val="24"/>
        </w:rPr>
        <w:t xml:space="preserve"> heather.kennedy@childrenscolorado.org</w:t>
      </w:r>
    </w:p>
    <w:p w14:paraId="71C31492"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f</w:t>
      </w:r>
      <w:proofErr w:type="gramEnd"/>
      <w:r w:rsidRPr="00692923">
        <w:rPr>
          <w:rFonts w:ascii="Times New Roman" w:hAnsi="Times New Roman" w:cs="Times New Roman"/>
          <w:sz w:val="24"/>
          <w:szCs w:val="24"/>
        </w:rPr>
        <w:t xml:space="preserve"> peter.dewitt@ucdenver.edu</w:t>
      </w:r>
    </w:p>
    <w:p w14:paraId="63F90C4A"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g</w:t>
      </w:r>
      <w:proofErr w:type="gramEnd"/>
      <w:r w:rsidRPr="00692923">
        <w:rPr>
          <w:rFonts w:ascii="Times New Roman" w:hAnsi="Times New Roman" w:cs="Times New Roman"/>
          <w:sz w:val="24"/>
          <w:szCs w:val="24"/>
        </w:rPr>
        <w:t xml:space="preserve"> erin.anderson@childrenscolorado.org</w:t>
      </w:r>
    </w:p>
    <w:p w14:paraId="64595869" w14:textId="77777777" w:rsidR="00DB032E" w:rsidRPr="00692923" w:rsidRDefault="00DB032E" w:rsidP="00DB032E">
      <w:pPr>
        <w:spacing w:line="480" w:lineRule="auto"/>
        <w:contextualSpacing/>
        <w:rPr>
          <w:rFonts w:ascii="Times New Roman" w:hAnsi="Times New Roman" w:cs="Times New Roman"/>
          <w:sz w:val="24"/>
          <w:szCs w:val="24"/>
        </w:rPr>
      </w:pPr>
      <w:proofErr w:type="gramStart"/>
      <w:r w:rsidRPr="00692923">
        <w:rPr>
          <w:rFonts w:ascii="Times New Roman" w:hAnsi="Times New Roman" w:cs="Times New Roman"/>
          <w:sz w:val="24"/>
          <w:szCs w:val="24"/>
          <w:vertAlign w:val="superscript"/>
        </w:rPr>
        <w:t>h</w:t>
      </w:r>
      <w:proofErr w:type="gramEnd"/>
      <w:r w:rsidRPr="00692923">
        <w:rPr>
          <w:rFonts w:ascii="Times New Roman" w:hAnsi="Times New Roman" w:cs="Times New Roman"/>
          <w:sz w:val="24"/>
          <w:szCs w:val="24"/>
        </w:rPr>
        <w:t xml:space="preserve"> marianne.wamboldt@ucdenver.edu</w:t>
      </w:r>
    </w:p>
    <w:p w14:paraId="52A192B4" w14:textId="77777777" w:rsidR="00DB032E" w:rsidRPr="00692923" w:rsidRDefault="00DB032E" w:rsidP="00DB032E">
      <w:pPr>
        <w:spacing w:after="0" w:line="480" w:lineRule="auto"/>
        <w:contextualSpacing/>
        <w:rPr>
          <w:rFonts w:ascii="Times New Roman" w:hAnsi="Times New Roman" w:cs="Times New Roman"/>
          <w:sz w:val="24"/>
          <w:szCs w:val="24"/>
        </w:rPr>
      </w:pPr>
      <w:r w:rsidRPr="00692923">
        <w:rPr>
          <w:rFonts w:ascii="Times New Roman" w:hAnsi="Times New Roman" w:cs="Times New Roman"/>
          <w:sz w:val="24"/>
          <w:szCs w:val="24"/>
        </w:rPr>
        <w:tab/>
        <w:t>Correspondence concerning this article should be addressed to Heather Kennedy, Children’s Hospital Colorado, 13123 East 16</w:t>
      </w:r>
      <w:r w:rsidRPr="00692923">
        <w:rPr>
          <w:rFonts w:ascii="Times New Roman" w:hAnsi="Times New Roman" w:cs="Times New Roman"/>
          <w:sz w:val="24"/>
          <w:szCs w:val="24"/>
          <w:vertAlign w:val="superscript"/>
        </w:rPr>
        <w:t>th</w:t>
      </w:r>
      <w:r w:rsidRPr="00692923">
        <w:rPr>
          <w:rFonts w:ascii="Times New Roman" w:hAnsi="Times New Roman" w:cs="Times New Roman"/>
          <w:sz w:val="24"/>
          <w:szCs w:val="24"/>
        </w:rPr>
        <w:t xml:space="preserve"> Avenue, B-130, Aurora, CO, USA</w:t>
      </w:r>
      <w:r>
        <w:rPr>
          <w:rFonts w:ascii="Times New Roman" w:hAnsi="Times New Roman" w:cs="Times New Roman"/>
          <w:sz w:val="24"/>
          <w:szCs w:val="24"/>
        </w:rPr>
        <w:t>,</w:t>
      </w:r>
      <w:r w:rsidRPr="00692923">
        <w:rPr>
          <w:rFonts w:ascii="Times New Roman" w:hAnsi="Times New Roman" w:cs="Times New Roman"/>
          <w:sz w:val="24"/>
          <w:szCs w:val="24"/>
        </w:rPr>
        <w:t xml:space="preserve"> 80045.</w:t>
      </w:r>
    </w:p>
    <w:p w14:paraId="1B85E613" w14:textId="77777777" w:rsidR="00DB032E" w:rsidRPr="007B35E9" w:rsidRDefault="00DB032E" w:rsidP="00DB032E">
      <w:pPr>
        <w:spacing w:after="0" w:line="480" w:lineRule="auto"/>
        <w:contextualSpacing/>
      </w:pPr>
      <w:r w:rsidRPr="00692923">
        <w:rPr>
          <w:rFonts w:ascii="Times New Roman" w:hAnsi="Times New Roman" w:cs="Times New Roman"/>
          <w:sz w:val="24"/>
          <w:szCs w:val="24"/>
        </w:rPr>
        <w:t xml:space="preserve">Email: </w:t>
      </w:r>
      <w:r w:rsidRPr="00AC2FFE">
        <w:rPr>
          <w:rFonts w:ascii="Times New Roman" w:hAnsi="Times New Roman" w:cs="Times New Roman"/>
          <w:sz w:val="24"/>
          <w:szCs w:val="24"/>
        </w:rPr>
        <w:t>heather.kennedy@childrenscolorado.org</w:t>
      </w:r>
      <w:r>
        <w:rPr>
          <w:rFonts w:ascii="Times New Roman" w:hAnsi="Times New Roman" w:cs="Times New Roman"/>
          <w:sz w:val="24"/>
          <w:szCs w:val="24"/>
        </w:rPr>
        <w:t xml:space="preserve"> </w:t>
      </w:r>
    </w:p>
    <w:p w14:paraId="7AD822D7" w14:textId="77777777" w:rsidR="00DB032E" w:rsidRDefault="00DB032E" w:rsidP="00DB032E">
      <w:pPr>
        <w:spacing w:after="0" w:line="480" w:lineRule="auto"/>
        <w:contextualSpacing/>
        <w:jc w:val="center"/>
        <w:rPr>
          <w:rFonts w:ascii="Times New Roman" w:hAnsi="Times New Roman" w:cs="Times New Roman"/>
          <w:sz w:val="24"/>
          <w:szCs w:val="24"/>
        </w:rPr>
      </w:pPr>
    </w:p>
    <w:p w14:paraId="50BD9E4C" w14:textId="77777777" w:rsidR="00DB032E" w:rsidRDefault="00DB032E">
      <w:pPr>
        <w:rPr>
          <w:rFonts w:ascii="Times New Roman" w:eastAsia="Times New Roman" w:hAnsi="Times New Roman" w:cs="Times New Roman"/>
          <w:sz w:val="24"/>
          <w:szCs w:val="24"/>
        </w:rPr>
      </w:pPr>
      <w:r>
        <w:br w:type="page"/>
      </w:r>
    </w:p>
    <w:p w14:paraId="156E9DC2" w14:textId="77777777" w:rsidR="00684FF1" w:rsidRDefault="00684FF1" w:rsidP="00684FF1">
      <w:pPr>
        <w:pStyle w:val="xmsonormal"/>
        <w:shd w:val="clear" w:color="auto" w:fill="FFFFFF"/>
        <w:spacing w:before="0" w:beforeAutospacing="0" w:after="0" w:afterAutospacing="0" w:line="480" w:lineRule="auto"/>
        <w:contextualSpacing/>
        <w:jc w:val="center"/>
      </w:pPr>
      <w:r>
        <w:lastRenderedPageBreak/>
        <w:t>Abstract</w:t>
      </w:r>
    </w:p>
    <w:p w14:paraId="4FA6CE47" w14:textId="77777777" w:rsidR="005706FC" w:rsidRPr="009E2406" w:rsidRDefault="005706FC" w:rsidP="00264ACF">
      <w:pPr>
        <w:pStyle w:val="xmsonormal"/>
        <w:shd w:val="clear" w:color="auto" w:fill="FFFFFF"/>
        <w:spacing w:before="0" w:beforeAutospacing="0" w:after="0" w:afterAutospacing="0" w:line="480" w:lineRule="auto"/>
        <w:contextualSpacing/>
      </w:pPr>
      <w:r w:rsidRPr="009E2406">
        <w:t>Although dance/movement therapy (DMT) is often used in conjunction with traditional therapies for treating children with psychiatric disorders, the evidence base for this therapy is currently small. The goal of this retrospective research is to examine whether DMT, embedded within larger psychiatric therapeutic programs, affect</w:t>
      </w:r>
      <w:r>
        <w:t>s</w:t>
      </w:r>
      <w:r w:rsidRPr="009E2406">
        <w:t xml:space="preserve"> changes in mood states of adolescents suffering from a variety of psychiatric illnesses. Participants </w:t>
      </w:r>
      <w:r w:rsidR="003D492F">
        <w:t xml:space="preserve">include </w:t>
      </w:r>
      <w:r w:rsidRPr="009E2406">
        <w:t>402</w:t>
      </w:r>
      <w:r w:rsidR="003D492F">
        <w:t xml:space="preserve"> predominately white, non-Hispanic</w:t>
      </w:r>
      <w:r w:rsidRPr="009E2406">
        <w:t xml:space="preserve"> patients (14 - 21 years old, with a mean age of 14.56 ± 1.70 years) who </w:t>
      </w:r>
      <w:r>
        <w:t xml:space="preserve">completed 671 mood measures </w:t>
      </w:r>
      <w:r w:rsidRPr="009E2406">
        <w:t xml:space="preserve">between August 2010 and December 2011. Participants completed the Fast Assessment of </w:t>
      </w:r>
      <w:r w:rsidR="00A90776">
        <w:t>Children’s</w:t>
      </w:r>
      <w:r w:rsidRPr="009E2406">
        <w:t xml:space="preserve"> Emotions </w:t>
      </w:r>
      <w:r w:rsidR="005F0A99">
        <w:t xml:space="preserve">before </w:t>
      </w:r>
      <w:r w:rsidRPr="009E2406">
        <w:t xml:space="preserve">and after a group DMT session. When controlling for pre-mood scores, </w:t>
      </w:r>
      <w:r>
        <w:t>there was</w:t>
      </w:r>
      <w:r w:rsidRPr="009E2406">
        <w:t xml:space="preserve"> a significant change in all mood states and a significant odds of </w:t>
      </w:r>
      <w:r w:rsidR="00F55BC8">
        <w:t xml:space="preserve">a </w:t>
      </w:r>
      <w:r w:rsidRPr="009E2406">
        <w:t>change in total mood score</w:t>
      </w:r>
      <w:r>
        <w:t>, per unit increase in pre-total mood score,</w:t>
      </w:r>
      <w:r w:rsidRPr="009E2406">
        <w:t xml:space="preserve"> after one DMT session (</w:t>
      </w:r>
      <w:r>
        <w:t>odds ratio</w:t>
      </w:r>
      <w:r w:rsidRPr="009E2406">
        <w:t xml:space="preserve"> = </w:t>
      </w:r>
      <w:r>
        <w:t>1.84; p ≤ .0</w:t>
      </w:r>
      <w:r w:rsidRPr="009E2406">
        <w:t xml:space="preserve">1). There was no significant association between patient characteristics and changes in individual </w:t>
      </w:r>
      <w:r w:rsidR="00883923">
        <w:t>or</w:t>
      </w:r>
      <w:r w:rsidRPr="009E2406">
        <w:t xml:space="preserve"> total mood scores, indicating that DMT may be useful for a wide range of patients. The results from this formative study will help researchers develop prospective studies </w:t>
      </w:r>
      <w:r w:rsidR="00883923">
        <w:t>focusing</w:t>
      </w:r>
      <w:r w:rsidRPr="009E2406">
        <w:t xml:space="preserve"> on therapeutic effects of DMT for a wide range of patients.  </w:t>
      </w:r>
    </w:p>
    <w:p w14:paraId="4D44597A" w14:textId="77777777" w:rsidR="005706FC" w:rsidRPr="009E2406" w:rsidRDefault="005706FC" w:rsidP="00264ACF">
      <w:pPr>
        <w:pStyle w:val="xmsonormal"/>
        <w:shd w:val="clear" w:color="auto" w:fill="FFFFFF"/>
        <w:spacing w:before="0" w:beforeAutospacing="0" w:after="0" w:afterAutospacing="0" w:line="480" w:lineRule="auto"/>
        <w:ind w:left="720"/>
        <w:contextualSpacing/>
      </w:pPr>
    </w:p>
    <w:p w14:paraId="5229756F" w14:textId="77777777" w:rsidR="005706FC" w:rsidRPr="009E2406" w:rsidRDefault="005706FC" w:rsidP="00264ACF">
      <w:pPr>
        <w:pStyle w:val="xmsonormal"/>
        <w:shd w:val="clear" w:color="auto" w:fill="FFFFFF"/>
        <w:spacing w:before="0" w:beforeAutospacing="0" w:after="0" w:afterAutospacing="0" w:line="480" w:lineRule="auto"/>
        <w:contextualSpacing/>
        <w:jc w:val="center"/>
        <w:rPr>
          <w:b/>
        </w:rPr>
      </w:pPr>
      <w:r w:rsidRPr="00EC06AB">
        <w:rPr>
          <w:i/>
        </w:rPr>
        <w:t>Keywords</w:t>
      </w:r>
      <w:r>
        <w:rPr>
          <w:i/>
        </w:rPr>
        <w:t xml:space="preserve">: </w:t>
      </w:r>
      <w:r w:rsidRPr="009E2406">
        <w:t xml:space="preserve">Dance Therapy, Adolescents, Mental Disorders, </w:t>
      </w:r>
      <w:r w:rsidR="00100DA8">
        <w:t>Retrospective Study</w:t>
      </w:r>
      <w:r w:rsidRPr="009E2406">
        <w:t xml:space="preserve">, </w:t>
      </w:r>
      <w:r w:rsidR="00100DA8">
        <w:t>Mood Changes</w:t>
      </w:r>
      <w:r w:rsidRPr="009E2406">
        <w:rPr>
          <w:b/>
        </w:rPr>
        <w:br w:type="page"/>
      </w:r>
    </w:p>
    <w:p w14:paraId="1B8B148B" w14:textId="77777777" w:rsidR="005706FC" w:rsidRPr="00AB6D83" w:rsidRDefault="005706FC" w:rsidP="00264ACF">
      <w:pPr>
        <w:spacing w:after="0" w:line="480" w:lineRule="auto"/>
        <w:contextualSpacing/>
        <w:jc w:val="center"/>
        <w:rPr>
          <w:rFonts w:ascii="Times New Roman" w:hAnsi="Times New Roman" w:cs="Times New Roman"/>
          <w:sz w:val="24"/>
          <w:szCs w:val="24"/>
        </w:rPr>
      </w:pPr>
      <w:r w:rsidRPr="009E2406">
        <w:rPr>
          <w:rFonts w:ascii="Times New Roman" w:hAnsi="Times New Roman" w:cs="Times New Roman"/>
          <w:sz w:val="24"/>
          <w:szCs w:val="24"/>
        </w:rPr>
        <w:lastRenderedPageBreak/>
        <w:t>Dance/Movement Therapy Impacts Mood States of Adolescents in a Psychiatric Hospital</w:t>
      </w:r>
    </w:p>
    <w:p w14:paraId="419FDD95" w14:textId="77777777" w:rsidR="005706FC" w:rsidRPr="009E2406"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t xml:space="preserve">Through the efforts of Marian Chase, dance/movement therapy (DMT) was established in the 1940s, after psychiatric patients reported </w:t>
      </w:r>
      <w:r>
        <w:rPr>
          <w:rFonts w:ascii="Times New Roman" w:hAnsi="Times New Roman" w:cs="Times New Roman"/>
          <w:sz w:val="24"/>
          <w:szCs w:val="24"/>
        </w:rPr>
        <w:t>its</w:t>
      </w:r>
      <w:r w:rsidRPr="009E2406">
        <w:rPr>
          <w:rFonts w:ascii="Times New Roman" w:hAnsi="Times New Roman" w:cs="Times New Roman"/>
          <w:sz w:val="24"/>
          <w:szCs w:val="24"/>
        </w:rPr>
        <w:t xml:space="preserve"> therapeutic benefits. Shortly after, in 1965, a group of dance/movement therapists founded the American Dance Therapy Association, in order to continue Ms. Chase’s work of utilizing movement </w:t>
      </w:r>
      <w:r>
        <w:rPr>
          <w:rFonts w:ascii="Times New Roman" w:hAnsi="Times New Roman" w:cs="Times New Roman"/>
          <w:sz w:val="24"/>
          <w:szCs w:val="24"/>
        </w:rPr>
        <w:t>for physical, emotional, and cognitive integration of the human experience</w:t>
      </w:r>
      <w:r w:rsidR="004D54B4">
        <w:rPr>
          <w:rFonts w:ascii="Times New Roman" w:hAnsi="Times New Roman" w:cs="Times New Roman"/>
          <w:sz w:val="24"/>
          <w:szCs w:val="24"/>
        </w:rPr>
        <w:t xml:space="preserve"> </w:t>
      </w:r>
      <w:r w:rsidR="004D54B4">
        <w:rPr>
          <w:rFonts w:ascii="Times New Roman" w:hAnsi="Times New Roman" w:cs="Times New Roman"/>
          <w:sz w:val="24"/>
          <w:szCs w:val="24"/>
        </w:rPr>
        <w:fldChar w:fldCharType="begin"/>
      </w:r>
      <w:r w:rsidR="00E35C71">
        <w:rPr>
          <w:rFonts w:ascii="Times New Roman" w:hAnsi="Times New Roman" w:cs="Times New Roman"/>
          <w:sz w:val="24"/>
          <w:szCs w:val="24"/>
        </w:rPr>
        <w:instrText xml:space="preserve"> ADDIN EN.CITE &lt;EndNote&gt;&lt;Cite&gt;&lt;Author&gt;American Dance Therapy Association&lt;/Author&gt;&lt;Year&gt;2009&lt;/Year&gt;&lt;RecNum&gt;2&lt;/RecNum&gt;&lt;DisplayText&gt;(American Dance Therapy Association, 2009; Schmais &amp;amp; White, 1986)&lt;/DisplayText&gt;&lt;record&gt;&lt;rec-number&gt;2&lt;/rec-number&gt;&lt;foreign-keys&gt;&lt;key app="EN" db-id="sxa0raawysfr05etf9355vvsazz0zx0swepw"&gt;2&lt;/key&gt;&lt;/foreign-keys&gt;&lt;ref-type name="Web Page"&gt;12&lt;/ref-type&gt;&lt;contributors&gt;&lt;authors&gt;&lt;author&gt;American Dance Therapy Association,&lt;/author&gt;&lt;/authors&gt;&lt;/contributors&gt;&lt;titles&gt;&lt;title&gt;About Dance/Movement Therapy&lt;/title&gt;&lt;short-title&gt;What is dance/movement therapy&lt;/short-title&gt;&lt;/titles&gt;&lt;dates&gt;&lt;year&gt;2009&lt;/year&gt;&lt;/dates&gt;&lt;pub-location&gt;Columbia&lt;/pub-location&gt;&lt;urls&gt;&lt;related-urls&gt;&lt;url&gt;http://www.adta.org/Default.aspx?pageId=378213&lt;/url&gt;&lt;/related-urls&gt;&lt;/urls&gt;&lt;/record&gt;&lt;/Cite&gt;&lt;Cite&gt;&lt;Author&gt;Schmais&lt;/Author&gt;&lt;Year&gt;1986&lt;/Year&gt;&lt;RecNum&gt;1&lt;/RecNum&gt;&lt;record&gt;&lt;rec-number&gt;1&lt;/rec-number&gt;&lt;foreign-keys&gt;&lt;key app="EN" db-id="sxa0raawysfr05etf9355vvsazz0zx0swepw"&gt;1&lt;/key&gt;&lt;/foreign-keys&gt;&lt;ref-type name="Journal Article"&gt;17&lt;/ref-type&gt;&lt;contributors&gt;&lt;authors&gt;&lt;author&gt;Schmais, C&lt;/author&gt;&lt;author&gt;White, E.Q.&lt;/author&gt;&lt;/authors&gt;&lt;/contributors&gt;&lt;titles&gt;&lt;title&gt;Introduction to dance therapy&lt;/title&gt;&lt;secondary-title&gt;American Journal of Dance Therapy&lt;/secondary-title&gt;&lt;/titles&gt;&lt;periodical&gt;&lt;full-title&gt;American Journal of Dance Therapy&lt;/full-title&gt;&lt;abbr-1&gt;Am J Dance Ther&lt;/abbr-1&gt;&lt;/periodical&gt;&lt;pages&gt;23-30&lt;/pages&gt;&lt;volume&gt;9&lt;/volume&gt;&lt;section&gt;23&lt;/section&gt;&lt;dates&gt;&lt;year&gt;1986&lt;/year&gt;&lt;/dates&gt;&lt;urls&gt;&lt;/urls&gt;&lt;electronic-resource-num&gt;10.1007/BF02274236&lt;/electronic-resource-num&gt;&lt;/record&gt;&lt;/Cite&gt;&lt;/EndNote&gt;</w:instrText>
      </w:r>
      <w:r w:rsidR="004D54B4">
        <w:rPr>
          <w:rFonts w:ascii="Times New Roman" w:hAnsi="Times New Roman" w:cs="Times New Roman"/>
          <w:sz w:val="24"/>
          <w:szCs w:val="24"/>
        </w:rPr>
        <w:fldChar w:fldCharType="separate"/>
      </w:r>
      <w:r w:rsidR="004D54B4">
        <w:rPr>
          <w:rFonts w:ascii="Times New Roman" w:hAnsi="Times New Roman" w:cs="Times New Roman"/>
          <w:noProof/>
          <w:sz w:val="24"/>
          <w:szCs w:val="24"/>
        </w:rPr>
        <w:t>(</w:t>
      </w:r>
      <w:hyperlink w:anchor="_ENREF_1" w:tooltip="American Dance Therapy Association, 2009 #2" w:history="1">
        <w:r w:rsidR="006F08C6">
          <w:rPr>
            <w:rFonts w:ascii="Times New Roman" w:hAnsi="Times New Roman" w:cs="Times New Roman"/>
            <w:noProof/>
            <w:sz w:val="24"/>
            <w:szCs w:val="24"/>
          </w:rPr>
          <w:t>American Dance Therapy Association, 2009</w:t>
        </w:r>
      </w:hyperlink>
      <w:r w:rsidR="004D54B4">
        <w:rPr>
          <w:rFonts w:ascii="Times New Roman" w:hAnsi="Times New Roman" w:cs="Times New Roman"/>
          <w:noProof/>
          <w:sz w:val="24"/>
          <w:szCs w:val="24"/>
        </w:rPr>
        <w:t xml:space="preserve">; </w:t>
      </w:r>
      <w:hyperlink w:anchor="_ENREF_32" w:tooltip="Schmais, 1986 #1" w:history="1">
        <w:r w:rsidR="006F08C6">
          <w:rPr>
            <w:rFonts w:ascii="Times New Roman" w:hAnsi="Times New Roman" w:cs="Times New Roman"/>
            <w:noProof/>
            <w:sz w:val="24"/>
            <w:szCs w:val="24"/>
          </w:rPr>
          <w:t>Schmais &amp; White, 1986</w:t>
        </w:r>
      </w:hyperlink>
      <w:r w:rsidR="004D54B4">
        <w:rPr>
          <w:rFonts w:ascii="Times New Roman" w:hAnsi="Times New Roman" w:cs="Times New Roman"/>
          <w:noProof/>
          <w:sz w:val="24"/>
          <w:szCs w:val="24"/>
        </w:rPr>
        <w:t>)</w:t>
      </w:r>
      <w:r w:rsidR="004D54B4">
        <w:rPr>
          <w:rFonts w:ascii="Times New Roman" w:hAnsi="Times New Roman" w:cs="Times New Roman"/>
          <w:sz w:val="24"/>
          <w:szCs w:val="24"/>
        </w:rPr>
        <w:fldChar w:fldCharType="end"/>
      </w:r>
      <w:r w:rsidR="004D54B4">
        <w:rPr>
          <w:rFonts w:ascii="Times New Roman" w:hAnsi="Times New Roman" w:cs="Times New Roman"/>
          <w:sz w:val="24"/>
          <w:szCs w:val="24"/>
        </w:rPr>
        <w:t xml:space="preserve">. </w:t>
      </w:r>
      <w:r w:rsidRPr="009E2406">
        <w:rPr>
          <w:rFonts w:ascii="Times New Roman" w:hAnsi="Times New Roman" w:cs="Times New Roman"/>
          <w:sz w:val="24"/>
          <w:szCs w:val="24"/>
        </w:rPr>
        <w:t xml:space="preserve">Since establishment, DMT </w:t>
      </w:r>
      <w:r>
        <w:rPr>
          <w:rFonts w:ascii="Times New Roman" w:hAnsi="Times New Roman" w:cs="Times New Roman"/>
          <w:sz w:val="24"/>
          <w:szCs w:val="24"/>
        </w:rPr>
        <w:t>has grown to include</w:t>
      </w:r>
      <w:r w:rsidRPr="009E2406">
        <w:rPr>
          <w:rFonts w:ascii="Times New Roman" w:hAnsi="Times New Roman" w:cs="Times New Roman"/>
          <w:sz w:val="24"/>
          <w:szCs w:val="24"/>
        </w:rPr>
        <w:t xml:space="preserve"> collaboration between dance/movement therapists, psychologists, and psychiatrists, in order to meet the needs of a wide range of patients.</w:t>
      </w:r>
    </w:p>
    <w:p w14:paraId="2D0462BD"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Beyond serving as a non-confrontational means for expression, DMT has two main overarching goals for therapy sessions. First, it is important for patients to have a mind-body connection by identifying present emotions and sensations, connecting them to a particular part of the body, and sharing that experience. This process best happens through creating a safe structure within the therapy group</w:t>
      </w:r>
      <w:r w:rsidR="00F55BC8">
        <w:rPr>
          <w:rFonts w:ascii="Times New Roman" w:hAnsi="Times New Roman" w:cs="Times New Roman"/>
          <w:sz w:val="24"/>
          <w:szCs w:val="24"/>
        </w:rPr>
        <w:t xml:space="preserve"> and allowing</w:t>
      </w:r>
      <w:r w:rsidRPr="009E2406">
        <w:rPr>
          <w:rFonts w:ascii="Times New Roman" w:hAnsi="Times New Roman" w:cs="Times New Roman"/>
          <w:sz w:val="24"/>
          <w:szCs w:val="24"/>
        </w:rPr>
        <w:t xml:space="preserve"> patients to explore inner emotions through their physical body</w:t>
      </w:r>
      <w:r w:rsidR="004D54B4">
        <w:rPr>
          <w:rFonts w:ascii="Times New Roman" w:hAnsi="Times New Roman" w:cs="Times New Roman"/>
          <w:sz w:val="24"/>
          <w:szCs w:val="24"/>
        </w:rPr>
        <w:t xml:space="preserve"> </w:t>
      </w:r>
      <w:r w:rsidR="004D54B4">
        <w:rPr>
          <w:rFonts w:ascii="Times New Roman" w:hAnsi="Times New Roman" w:cs="Times New Roman"/>
          <w:sz w:val="24"/>
          <w:szCs w:val="24"/>
        </w:rPr>
        <w:fldChar w:fldCharType="begin"/>
      </w:r>
      <w:r w:rsidR="00464488">
        <w:rPr>
          <w:rFonts w:ascii="Times New Roman" w:hAnsi="Times New Roman" w:cs="Times New Roman"/>
          <w:sz w:val="24"/>
          <w:szCs w:val="24"/>
        </w:rPr>
        <w:instrText xml:space="preserve"> ADDIN EN.CITE &lt;EndNote&gt;&lt;Cite&gt;&lt;Author&gt;Sheets-Johnstone&lt;/Author&gt;&lt;Year&gt;2010&lt;/Year&gt;&lt;RecNum&gt;4&lt;/RecNum&gt;&lt;DisplayText&gt;(Sheets-Johnstone, 2010)&lt;/DisplayText&gt;&lt;record&gt;&lt;rec-number&gt;4&lt;/rec-number&gt;&lt;foreign-keys&gt;&lt;key app="EN" db-id="sxa0raawysfr05etf9355vvsazz0zx0swepw"&gt;4&lt;/key&gt;&lt;/foreign-keys&gt;&lt;ref-type name="Journal Article"&gt;17&lt;/ref-type&gt;&lt;contributors&gt;&lt;authors&gt;&lt;author&gt;Sheets-Johnstone, Maxine&lt;/author&gt;&lt;/authors&gt;&lt;/contributors&gt;&lt;titles&gt;&lt;title&gt;Why is movement therapeutic?&lt;/title&gt;&lt;secondary-title&gt;American Journal of Dance Therapy&lt;/secondary-title&gt;&lt;/titles&gt;&lt;periodical&gt;&lt;full-title&gt;American Journal of Dance Therapy&lt;/full-title&gt;&lt;abbr-1&gt;Am J Dance Ther&lt;/abbr-1&gt;&lt;/periodical&gt;&lt;pages&gt;2-15&lt;/pages&gt;&lt;volume&gt;32&lt;/volume&gt;&lt;number&gt;1&lt;/number&gt;&lt;keywords&gt;&lt;keyword&gt;Behavioral Science&lt;/keyword&gt;&lt;/keywords&gt;&lt;dates&gt;&lt;year&gt;2010&lt;/year&gt;&lt;/dates&gt;&lt;publisher&gt;Springer Netherlands&lt;/publisher&gt;&lt;isbn&gt;0146-3721&lt;/isbn&gt;&lt;urls&gt;&lt;related-urls&gt;&lt;url&gt;http://dx.doi.org/10.1007/s10465-009-9082-2&lt;/url&gt;&lt;/related-urls&gt;&lt;/urls&gt;&lt;electronic-resource-num&gt;10.1007/s10465-009-9082-2&lt;/electronic-resource-num&gt;&lt;/record&gt;&lt;/Cite&gt;&lt;/EndNote&gt;</w:instrText>
      </w:r>
      <w:r w:rsidR="004D54B4">
        <w:rPr>
          <w:rFonts w:ascii="Times New Roman" w:hAnsi="Times New Roman" w:cs="Times New Roman"/>
          <w:sz w:val="24"/>
          <w:szCs w:val="24"/>
        </w:rPr>
        <w:fldChar w:fldCharType="separate"/>
      </w:r>
      <w:r w:rsidR="004D54B4">
        <w:rPr>
          <w:rFonts w:ascii="Times New Roman" w:hAnsi="Times New Roman" w:cs="Times New Roman"/>
          <w:noProof/>
          <w:sz w:val="24"/>
          <w:szCs w:val="24"/>
        </w:rPr>
        <w:t>(</w:t>
      </w:r>
      <w:hyperlink w:anchor="_ENREF_33" w:tooltip="Sheets-Johnstone, 2010 #4" w:history="1">
        <w:r w:rsidR="006F08C6">
          <w:rPr>
            <w:rFonts w:ascii="Times New Roman" w:hAnsi="Times New Roman" w:cs="Times New Roman"/>
            <w:noProof/>
            <w:sz w:val="24"/>
            <w:szCs w:val="24"/>
          </w:rPr>
          <w:t>Sheets-Johnstone, 2010</w:t>
        </w:r>
      </w:hyperlink>
      <w:r w:rsidR="004D54B4">
        <w:rPr>
          <w:rFonts w:ascii="Times New Roman" w:hAnsi="Times New Roman" w:cs="Times New Roman"/>
          <w:noProof/>
          <w:sz w:val="24"/>
          <w:szCs w:val="24"/>
        </w:rPr>
        <w:t>)</w:t>
      </w:r>
      <w:r w:rsidR="004D54B4">
        <w:rPr>
          <w:rFonts w:ascii="Times New Roman" w:hAnsi="Times New Roman" w:cs="Times New Roman"/>
          <w:sz w:val="24"/>
          <w:szCs w:val="24"/>
        </w:rPr>
        <w:fldChar w:fldCharType="end"/>
      </w:r>
      <w:r>
        <w:rPr>
          <w:rFonts w:ascii="Times New Roman" w:hAnsi="Times New Roman" w:cs="Times New Roman"/>
          <w:sz w:val="24"/>
          <w:szCs w:val="24"/>
        </w:rPr>
        <w:t>. Second</w:t>
      </w:r>
      <w:r w:rsidRPr="009E2406">
        <w:rPr>
          <w:rFonts w:ascii="Times New Roman" w:hAnsi="Times New Roman" w:cs="Times New Roman"/>
          <w:sz w:val="24"/>
          <w:szCs w:val="24"/>
        </w:rPr>
        <w:t xml:space="preserve">, it is </w:t>
      </w:r>
      <w:r w:rsidR="0039099C">
        <w:rPr>
          <w:rFonts w:ascii="Times New Roman" w:hAnsi="Times New Roman" w:cs="Times New Roman"/>
          <w:sz w:val="24"/>
          <w:szCs w:val="24"/>
        </w:rPr>
        <w:t>therapeutically beneficial</w:t>
      </w:r>
      <w:r w:rsidRPr="009E2406">
        <w:rPr>
          <w:rFonts w:ascii="Times New Roman" w:hAnsi="Times New Roman" w:cs="Times New Roman"/>
          <w:sz w:val="24"/>
          <w:szCs w:val="24"/>
        </w:rPr>
        <w:t xml:space="preserve"> for patients to create something novel. This can lead to a sense of empowerment and potentially </w:t>
      </w:r>
      <w:r>
        <w:rPr>
          <w:rFonts w:ascii="Times New Roman" w:hAnsi="Times New Roman" w:cs="Times New Roman"/>
          <w:sz w:val="24"/>
          <w:szCs w:val="24"/>
        </w:rPr>
        <w:t>motivate</w:t>
      </w:r>
      <w:r w:rsidRPr="009E2406">
        <w:rPr>
          <w:rFonts w:ascii="Times New Roman" w:hAnsi="Times New Roman" w:cs="Times New Roman"/>
          <w:sz w:val="24"/>
          <w:szCs w:val="24"/>
        </w:rPr>
        <w:t xml:space="preserve"> patients </w:t>
      </w:r>
      <w:r>
        <w:rPr>
          <w:rFonts w:ascii="Times New Roman" w:hAnsi="Times New Roman" w:cs="Times New Roman"/>
          <w:sz w:val="24"/>
          <w:szCs w:val="24"/>
        </w:rPr>
        <w:t>to</w:t>
      </w:r>
      <w:r w:rsidRPr="009E2406">
        <w:rPr>
          <w:rFonts w:ascii="Times New Roman" w:hAnsi="Times New Roman" w:cs="Times New Roman"/>
          <w:sz w:val="24"/>
          <w:szCs w:val="24"/>
        </w:rPr>
        <w:t xml:space="preserve"> accomplish treatment goals. </w:t>
      </w:r>
      <w:r w:rsidR="0039099C">
        <w:rPr>
          <w:rFonts w:ascii="Times New Roman" w:hAnsi="Times New Roman" w:cs="Times New Roman"/>
          <w:sz w:val="24"/>
          <w:szCs w:val="24"/>
        </w:rPr>
        <w:t>This creative process encourages</w:t>
      </w:r>
      <w:r w:rsidRPr="009E2406">
        <w:rPr>
          <w:rFonts w:ascii="Times New Roman" w:hAnsi="Times New Roman" w:cs="Times New Roman"/>
          <w:sz w:val="24"/>
          <w:szCs w:val="24"/>
        </w:rPr>
        <w:t xml:space="preserve"> individuals to transform inner experiences into external realities</w:t>
      </w:r>
      <w:r>
        <w:rPr>
          <w:rFonts w:ascii="Times New Roman" w:hAnsi="Times New Roman" w:cs="Times New Roman"/>
          <w:sz w:val="24"/>
          <w:szCs w:val="24"/>
        </w:rPr>
        <w:t>,</w:t>
      </w:r>
      <w:r w:rsidRPr="009E2406">
        <w:rPr>
          <w:rFonts w:ascii="Times New Roman" w:hAnsi="Times New Roman" w:cs="Times New Roman"/>
          <w:sz w:val="24"/>
          <w:szCs w:val="24"/>
        </w:rPr>
        <w:t xml:space="preserve"> </w:t>
      </w:r>
      <w:r w:rsidR="0039099C">
        <w:rPr>
          <w:rFonts w:ascii="Times New Roman" w:hAnsi="Times New Roman" w:cs="Times New Roman"/>
          <w:sz w:val="24"/>
          <w:szCs w:val="24"/>
        </w:rPr>
        <w:t>thereby</w:t>
      </w:r>
      <w:ins w:id="0" w:author="Marianne Wamboldt" w:date="2014-02-27T10:18:00Z">
        <w:r w:rsidR="005018CB">
          <w:rPr>
            <w:rFonts w:ascii="Times New Roman" w:hAnsi="Times New Roman" w:cs="Times New Roman"/>
            <w:sz w:val="24"/>
            <w:szCs w:val="24"/>
          </w:rPr>
          <w:t xml:space="preserve"> </w:t>
        </w:r>
      </w:ins>
      <w:del w:id="1" w:author="Marianne Wamboldt" w:date="2014-02-27T10:18:00Z">
        <w:r w:rsidR="0039099C" w:rsidDel="005018CB">
          <w:rPr>
            <w:rFonts w:ascii="Times New Roman" w:hAnsi="Times New Roman" w:cs="Times New Roman"/>
            <w:sz w:val="24"/>
            <w:szCs w:val="24"/>
          </w:rPr>
          <w:delText xml:space="preserve">, </w:delText>
        </w:r>
      </w:del>
      <w:r w:rsidR="0039099C">
        <w:rPr>
          <w:rFonts w:ascii="Times New Roman" w:hAnsi="Times New Roman" w:cs="Times New Roman"/>
          <w:sz w:val="24"/>
          <w:szCs w:val="24"/>
        </w:rPr>
        <w:t>promoting</w:t>
      </w:r>
      <w:r w:rsidRPr="009E2406">
        <w:rPr>
          <w:rFonts w:ascii="Times New Roman" w:hAnsi="Times New Roman" w:cs="Times New Roman"/>
          <w:sz w:val="24"/>
          <w:szCs w:val="24"/>
        </w:rPr>
        <w:t xml:space="preserve"> awareness and more flexible coping strategies </w:t>
      </w:r>
      <w:r w:rsidR="004D54B4">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&lt;EndNote&gt;&lt;Cite&gt;&lt;Author&gt;Cropley&lt;/Author&gt;&lt;Year&gt;1990&lt;/Year&gt;&lt;RecNum&gt;5&lt;/RecNum&gt;&lt;DisplayText&gt;(Cropley, 1990; King &amp;amp; Pope, 1999)&lt;/DisplayText&gt;&lt;record&gt;&lt;rec-number&gt;5&lt;/rec-number&gt;&lt;foreign-keys&gt;&lt;key app="EN" db-id="sxa0raawysfr05etf9355vvsazz0zx0swepw"&gt;5&lt;/key&gt;&lt;/foreign-keys&gt;&lt;ref-type name="Journal Article"&gt;17&lt;/ref-type&gt;&lt;contributors&gt;&lt;authors&gt;&lt;author&gt;Cropley, Arthur J.&lt;/author&gt;&lt;/authors&gt;&lt;/contributors&gt;&lt;titles&gt;&lt;title&gt;Creativity and mental health in everyday life&lt;/title&gt;&lt;secondary-title&gt;Creativity Research Journal&lt;/secondary-title&gt;&lt;/titles&gt;&lt;pages&gt;167-178&lt;/pages&gt;&lt;volume&gt;3&lt;/volume&gt;&lt;number&gt;3&lt;/number&gt;&lt;dates&gt;&lt;year&gt;1990&lt;/year&gt;&lt;pub-dates&gt;&lt;date&gt;1990/01/01&lt;/date&gt;&lt;/pub-dates&gt;&lt;/dates&gt;&lt;publisher&gt;Routledge&lt;/publisher&gt;&lt;isbn&gt;1040-0419&lt;/isbn&gt;&lt;urls&gt;&lt;related-urls&gt;&lt;url&gt;http://dx.doi.org/10.1080/10400419009534351&lt;/url&gt;&lt;/related-urls&gt;&lt;/urls&gt;&lt;electronic-resource-num&gt;10.1080/10400419009534351&lt;/electronic-resource-num&gt;&lt;access-date&gt;2012/07/31&lt;/access-date&gt;&lt;/record&gt;&lt;/Cite&gt;&lt;Cite&gt;&lt;Author&gt;King&lt;/Author&gt;&lt;Year&gt;1999&lt;/Year&gt;&lt;RecNum&gt;6&lt;/RecNum&gt;&lt;record&gt;&lt;rec-number&gt;6&lt;/rec-number&gt;&lt;foreign-keys&gt;&lt;key app="EN" db-id="sxa0raawysfr05etf9355vvsazz0zx0swepw"&gt;6&lt;/key&gt;&lt;/foreign-keys&gt;&lt;ref-type name="Journal Article"&gt;17&lt;/ref-type&gt;&lt;contributors&gt;&lt;authors&gt;&lt;author&gt;King, Brenda J.&lt;/author&gt;&lt;author&gt;Pope, Brian&lt;/author&gt;&lt;/authors&gt;&lt;/contributors&gt;&lt;titles&gt;&lt;title&gt;Creativity as a factor in psychological assessment and healthy psychological functioning&lt;/title&gt;&lt;secondary-title&gt;Journal of Personality Assessment&lt;/secondary-title&gt;&lt;/titles&gt;&lt;pages&gt;200-207&lt;/pages&gt;&lt;volume&gt;72&lt;/volume&gt;&lt;number&gt;2&lt;/number&gt;&lt;dates&gt;&lt;year&gt;1999&lt;/year&gt;&lt;pub-dates&gt;&lt;date&gt;1999/04/01&lt;/date&gt;&lt;/pub-dates&gt;&lt;/dates&gt;&lt;publisher&gt;Routledge&lt;/publisher&gt;&lt;isbn&gt;0022-3891&lt;/isbn&gt;&lt;urls&gt;&lt;related-urls&gt;&lt;url&gt;http://dx.doi.org/10.1207/S15327752JP720204&lt;/url&gt;&lt;/related-urls&gt;&lt;/urls&gt;&lt;electronic-resource-num&gt;10.1207/s15327752jp720204&lt;/electronic-resource-num&gt;&lt;access-date&gt;2012/08/07&lt;/access-date&gt;&lt;/record&gt;&lt;/Cite&gt;&lt;/EndNote&gt;</w:instrText>
      </w:r>
      <w:r w:rsidR="004D54B4">
        <w:rPr>
          <w:rFonts w:ascii="Times New Roman" w:hAnsi="Times New Roman" w:cs="Times New Roman"/>
          <w:sz w:val="24"/>
          <w:szCs w:val="24"/>
        </w:rPr>
        <w:fldChar w:fldCharType="separate"/>
      </w:r>
      <w:r w:rsidR="004D54B4">
        <w:rPr>
          <w:rFonts w:ascii="Times New Roman" w:hAnsi="Times New Roman" w:cs="Times New Roman"/>
          <w:noProof/>
          <w:sz w:val="24"/>
          <w:szCs w:val="24"/>
        </w:rPr>
        <w:t>(</w:t>
      </w:r>
      <w:hyperlink w:anchor="_ENREF_9" w:tooltip="Cropley, 1990 #5" w:history="1">
        <w:r w:rsidR="006F08C6">
          <w:rPr>
            <w:rFonts w:ascii="Times New Roman" w:hAnsi="Times New Roman" w:cs="Times New Roman"/>
            <w:noProof/>
            <w:sz w:val="24"/>
            <w:szCs w:val="24"/>
          </w:rPr>
          <w:t>Cropley, 1990</w:t>
        </w:r>
      </w:hyperlink>
      <w:r w:rsidR="004D54B4">
        <w:rPr>
          <w:rFonts w:ascii="Times New Roman" w:hAnsi="Times New Roman" w:cs="Times New Roman"/>
          <w:noProof/>
          <w:sz w:val="24"/>
          <w:szCs w:val="24"/>
        </w:rPr>
        <w:t xml:space="preserve">; </w:t>
      </w:r>
      <w:hyperlink w:anchor="_ENREF_21" w:tooltip="King, 1999 #6" w:history="1">
        <w:r w:rsidR="006F08C6">
          <w:rPr>
            <w:rFonts w:ascii="Times New Roman" w:hAnsi="Times New Roman" w:cs="Times New Roman"/>
            <w:noProof/>
            <w:sz w:val="24"/>
            <w:szCs w:val="24"/>
          </w:rPr>
          <w:t>King &amp; Pope, 1999</w:t>
        </w:r>
      </w:hyperlink>
      <w:r w:rsidR="004D54B4">
        <w:rPr>
          <w:rFonts w:ascii="Times New Roman" w:hAnsi="Times New Roman" w:cs="Times New Roman"/>
          <w:noProof/>
          <w:sz w:val="24"/>
          <w:szCs w:val="24"/>
        </w:rPr>
        <w:t>)</w:t>
      </w:r>
      <w:r w:rsidR="004D54B4">
        <w:rPr>
          <w:rFonts w:ascii="Times New Roman" w:hAnsi="Times New Roman" w:cs="Times New Roman"/>
          <w:sz w:val="24"/>
          <w:szCs w:val="24"/>
        </w:rPr>
        <w:fldChar w:fldCharType="end"/>
      </w:r>
      <w:r w:rsidRPr="009E2406">
        <w:rPr>
          <w:rFonts w:ascii="Times New Roman" w:hAnsi="Times New Roman" w:cs="Times New Roman"/>
          <w:sz w:val="24"/>
          <w:szCs w:val="24"/>
        </w:rPr>
        <w:t xml:space="preserve">. Furthermore, by utilizing the </w:t>
      </w:r>
      <w:r>
        <w:rPr>
          <w:rFonts w:ascii="Times New Roman" w:hAnsi="Times New Roman" w:cs="Times New Roman"/>
          <w:sz w:val="24"/>
          <w:szCs w:val="24"/>
        </w:rPr>
        <w:t xml:space="preserve">healthy, </w:t>
      </w:r>
      <w:r w:rsidRPr="009E2406">
        <w:rPr>
          <w:rFonts w:ascii="Times New Roman" w:hAnsi="Times New Roman" w:cs="Times New Roman"/>
          <w:sz w:val="24"/>
          <w:szCs w:val="24"/>
        </w:rPr>
        <w:t>creative aspects of an individual’s personality, DMT not only provides the opportunity to stimulate creativity with</w:t>
      </w:r>
      <w:r>
        <w:rPr>
          <w:rFonts w:ascii="Times New Roman" w:hAnsi="Times New Roman" w:cs="Times New Roman"/>
          <w:sz w:val="24"/>
          <w:szCs w:val="24"/>
        </w:rPr>
        <w:t>in</w:t>
      </w:r>
      <w:r w:rsidRPr="009E2406">
        <w:rPr>
          <w:rFonts w:ascii="Times New Roman" w:hAnsi="Times New Roman" w:cs="Times New Roman"/>
          <w:sz w:val="24"/>
          <w:szCs w:val="24"/>
        </w:rPr>
        <w:t xml:space="preserve"> a therapy session, but also within other aspects of </w:t>
      </w:r>
      <w:r>
        <w:rPr>
          <w:rFonts w:ascii="Times New Roman" w:hAnsi="Times New Roman" w:cs="Times New Roman"/>
          <w:sz w:val="24"/>
          <w:szCs w:val="24"/>
        </w:rPr>
        <w:t>the participant’s</w:t>
      </w:r>
      <w:r w:rsidRPr="009E2406">
        <w:rPr>
          <w:rFonts w:ascii="Times New Roman" w:hAnsi="Times New Roman" w:cs="Times New Roman"/>
          <w:sz w:val="24"/>
          <w:szCs w:val="24"/>
        </w:rPr>
        <w:t xml:space="preserve"> </w:t>
      </w:r>
      <w:r>
        <w:rPr>
          <w:rFonts w:ascii="Times New Roman" w:hAnsi="Times New Roman" w:cs="Times New Roman"/>
          <w:sz w:val="24"/>
          <w:szCs w:val="24"/>
        </w:rPr>
        <w:t>life</w:t>
      </w:r>
      <w:r w:rsidRPr="009E2406">
        <w:rPr>
          <w:rFonts w:ascii="Times New Roman" w:hAnsi="Times New Roman" w:cs="Times New Roman"/>
          <w:sz w:val="24"/>
          <w:szCs w:val="24"/>
        </w:rPr>
        <w:t xml:space="preserve"> </w:t>
      </w:r>
      <w:r w:rsidR="004D54B4">
        <w:rPr>
          <w:rFonts w:ascii="Times New Roman" w:hAnsi="Times New Roman" w:cs="Times New Roman"/>
          <w:sz w:val="24"/>
          <w:szCs w:val="24"/>
        </w:rPr>
        <w:fldChar w:fldCharType="begin"/>
      </w:r>
      <w:r w:rsidR="00464488">
        <w:rPr>
          <w:rFonts w:ascii="Times New Roman" w:hAnsi="Times New Roman" w:cs="Times New Roman"/>
          <w:sz w:val="24"/>
          <w:szCs w:val="24"/>
        </w:rPr>
        <w:instrText xml:space="preserve"> ADDIN EN.CITE &lt;EndNote&gt;&lt;Cite&gt;&lt;Author&gt;Sandel&lt;/Author&gt;&lt;Year&gt;1993&lt;/Year&gt;&lt;RecNum&gt;7&lt;/RecNum&gt;&lt;DisplayText&gt;(Sandel, Chaiklin, &amp;amp; Lohn, 1993)&lt;/DisplayText&gt;&lt;record&gt;&lt;rec-number&gt;7&lt;/rec-number&gt;&lt;foreign-keys&gt;&lt;key app="EN" db-id="sxa0raawysfr05etf9355vvsazz0zx0swepw"&gt;7&lt;/key&gt;&lt;/foreign-keys&gt;&lt;ref-type name="Edited Book"&gt;28&lt;/ref-type&gt;&lt;contributors&gt;&lt;authors&gt;&lt;author&gt;Sandel, S.L.&lt;/author&gt;&lt;author&gt;Chaiklin, S&lt;/author&gt;&lt;author&gt;Lohn, A&lt;/author&gt;&lt;/authors&gt;&lt;/contributors&gt;&lt;titles&gt;&lt;title&gt;Foundations of dance/movement therapy: The life and work of Marian Chace&lt;/title&gt;&lt;/titles&gt;&lt;dates&gt;&lt;year&gt;1993&lt;/year&gt;&lt;/dates&gt;&lt;pub-location&gt;Columbia&lt;/pub-location&gt;&lt;publisher&gt;The Marian Chace Memorial Fund of the American Dance Therapy Association&lt;/publisher&gt;&lt;isbn&gt;1881766020&lt;/isbn&gt;&lt;urls&gt;&lt;/urls&gt;&lt;/record&gt;&lt;/Cite&gt;&lt;/EndNote&gt;</w:instrText>
      </w:r>
      <w:r w:rsidR="004D54B4">
        <w:rPr>
          <w:rFonts w:ascii="Times New Roman" w:hAnsi="Times New Roman" w:cs="Times New Roman"/>
          <w:sz w:val="24"/>
          <w:szCs w:val="24"/>
        </w:rPr>
        <w:fldChar w:fldCharType="separate"/>
      </w:r>
      <w:r w:rsidR="00551B7A">
        <w:rPr>
          <w:rFonts w:ascii="Times New Roman" w:hAnsi="Times New Roman" w:cs="Times New Roman"/>
          <w:noProof/>
          <w:sz w:val="24"/>
          <w:szCs w:val="24"/>
        </w:rPr>
        <w:t>(</w:t>
      </w:r>
      <w:hyperlink w:anchor="_ENREF_30" w:tooltip="Sandel, 1993 #7" w:history="1">
        <w:r w:rsidR="006F08C6">
          <w:rPr>
            <w:rFonts w:ascii="Times New Roman" w:hAnsi="Times New Roman" w:cs="Times New Roman"/>
            <w:noProof/>
            <w:sz w:val="24"/>
            <w:szCs w:val="24"/>
          </w:rPr>
          <w:t>Sandel, Chaiklin, &amp; Lohn, 1993</w:t>
        </w:r>
      </w:hyperlink>
      <w:r w:rsidR="00551B7A">
        <w:rPr>
          <w:rFonts w:ascii="Times New Roman" w:hAnsi="Times New Roman" w:cs="Times New Roman"/>
          <w:noProof/>
          <w:sz w:val="24"/>
          <w:szCs w:val="24"/>
        </w:rPr>
        <w:t>)</w:t>
      </w:r>
      <w:r w:rsidR="004D54B4">
        <w:rPr>
          <w:rFonts w:ascii="Times New Roman" w:hAnsi="Times New Roman" w:cs="Times New Roman"/>
          <w:sz w:val="24"/>
          <w:szCs w:val="24"/>
        </w:rPr>
        <w:fldChar w:fldCharType="end"/>
      </w:r>
      <w:r w:rsidR="004D54B4">
        <w:rPr>
          <w:rFonts w:ascii="Times New Roman" w:hAnsi="Times New Roman" w:cs="Times New Roman"/>
          <w:noProof/>
          <w:sz w:val="24"/>
          <w:szCs w:val="24"/>
        </w:rPr>
        <w:t xml:space="preserve">. </w:t>
      </w:r>
      <w:r w:rsidRPr="009E2406">
        <w:rPr>
          <w:rFonts w:ascii="Times New Roman" w:hAnsi="Times New Roman" w:cs="Times New Roman"/>
          <w:sz w:val="24"/>
          <w:szCs w:val="24"/>
        </w:rPr>
        <w:t xml:space="preserve"> In summary, the two main goals of a DMT session are to provide an integrative mind-body experience and to stimulate creativity.</w:t>
      </w:r>
    </w:p>
    <w:p w14:paraId="1C4CBCB0"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lastRenderedPageBreak/>
        <w:t xml:space="preserve">A shared belief among individuals associated with DMT is that </w:t>
      </w:r>
      <w:r>
        <w:rPr>
          <w:rFonts w:ascii="Times New Roman" w:hAnsi="Times New Roman" w:cs="Times New Roman"/>
          <w:sz w:val="24"/>
          <w:szCs w:val="24"/>
        </w:rPr>
        <w:t>participants</w:t>
      </w:r>
      <w:r w:rsidRPr="009E2406">
        <w:rPr>
          <w:rFonts w:ascii="Times New Roman" w:hAnsi="Times New Roman" w:cs="Times New Roman"/>
          <w:sz w:val="24"/>
          <w:szCs w:val="24"/>
        </w:rPr>
        <w:t xml:space="preserve"> can use dance/movement to express themselves in ways that words cannot </w:t>
      </w:r>
      <w:r w:rsidR="00576880">
        <w:rPr>
          <w:rFonts w:ascii="Times New Roman" w:hAnsi="Times New Roman" w:cs="Times New Roman"/>
          <w:sz w:val="24"/>
          <w:szCs w:val="24"/>
        </w:rPr>
        <w:fldChar w:fldCharType="begin"/>
      </w:r>
      <w:r w:rsidR="00464488">
        <w:rPr>
          <w:rFonts w:ascii="Times New Roman" w:hAnsi="Times New Roman" w:cs="Times New Roman"/>
          <w:sz w:val="24"/>
          <w:szCs w:val="24"/>
        </w:rPr>
        <w:instrText xml:space="preserve"> ADDIN EN.CITE &lt;EndNote&gt;&lt;Cite&gt;&lt;Author&gt;Levy&lt;/Author&gt;&lt;Year&gt;2005&lt;/Year&gt;&lt;RecNum&gt;8&lt;/RecNum&gt;&lt;DisplayText&gt;(Levy, 2005)&lt;/DisplayText&gt;&lt;record&gt;&lt;rec-number&gt;8&lt;/rec-number&gt;&lt;foreign-keys&gt;&lt;key app="EN" db-id="sxa0raawysfr05etf9355vvsazz0zx0swepw"&gt;8&lt;/key&gt;&lt;/foreign-keys&gt;&lt;ref-type name="Book"&gt;6&lt;/ref-type&gt;&lt;contributors&gt;&lt;authors&gt;&lt;author&gt;Levy, F.J.&lt;/author&gt;&lt;/authors&gt;&lt;/contributors&gt;&lt;titles&gt;&lt;title&gt;Dance movement therapy: A healing art&lt;/title&gt;&lt;/titles&gt;&lt;edition&gt;2&lt;/edition&gt;&lt;dates&gt;&lt;year&gt;2005&lt;/year&gt;&lt;/dates&gt;&lt;pub-location&gt;Reston&lt;/pub-location&gt;&lt;publisher&gt;National Dance Association: American Alliance for Health, Physical Education, Recreation, and Dance&lt;/publisher&gt;&lt;isbn&gt;0883145316&lt;/isbn&gt;&lt;urls&gt;&lt;/urls&gt;&lt;/record&gt;&lt;/Cite&gt;&lt;/EndNote&gt;</w:instrText>
      </w:r>
      <w:r w:rsidR="00576880">
        <w:rPr>
          <w:rFonts w:ascii="Times New Roman" w:hAnsi="Times New Roman" w:cs="Times New Roman"/>
          <w:sz w:val="24"/>
          <w:szCs w:val="24"/>
        </w:rPr>
        <w:fldChar w:fldCharType="separate"/>
      </w:r>
      <w:r w:rsidR="00576880">
        <w:rPr>
          <w:rFonts w:ascii="Times New Roman" w:hAnsi="Times New Roman" w:cs="Times New Roman"/>
          <w:noProof/>
          <w:sz w:val="24"/>
          <w:szCs w:val="24"/>
        </w:rPr>
        <w:t>(</w:t>
      </w:r>
      <w:hyperlink w:anchor="_ENREF_25" w:tooltip="Levy, 2005 #8" w:history="1">
        <w:r w:rsidR="006F08C6">
          <w:rPr>
            <w:rFonts w:ascii="Times New Roman" w:hAnsi="Times New Roman" w:cs="Times New Roman"/>
            <w:noProof/>
            <w:sz w:val="24"/>
            <w:szCs w:val="24"/>
          </w:rPr>
          <w:t>Levy, 2005</w:t>
        </w:r>
      </w:hyperlink>
      <w:r w:rsidR="00576880">
        <w:rPr>
          <w:rFonts w:ascii="Times New Roman" w:hAnsi="Times New Roman" w:cs="Times New Roman"/>
          <w:noProof/>
          <w:sz w:val="24"/>
          <w:szCs w:val="24"/>
        </w:rPr>
        <w:t>)</w:t>
      </w:r>
      <w:r w:rsidR="00576880">
        <w:rPr>
          <w:rFonts w:ascii="Times New Roman" w:hAnsi="Times New Roman" w:cs="Times New Roman"/>
          <w:sz w:val="24"/>
          <w:szCs w:val="24"/>
        </w:rPr>
        <w:fldChar w:fldCharType="end"/>
      </w:r>
      <w:r w:rsidR="00576880">
        <w:rPr>
          <w:rFonts w:ascii="Times New Roman" w:hAnsi="Times New Roman" w:cs="Times New Roman"/>
          <w:noProof/>
          <w:sz w:val="24"/>
          <w:szCs w:val="24"/>
        </w:rPr>
        <w:t xml:space="preserve">. </w:t>
      </w:r>
      <w:r w:rsidRPr="009E2406">
        <w:rPr>
          <w:rFonts w:ascii="Times New Roman" w:hAnsi="Times New Roman" w:cs="Times New Roman"/>
          <w:sz w:val="24"/>
          <w:szCs w:val="24"/>
        </w:rPr>
        <w:t xml:space="preserve"> </w:t>
      </w:r>
      <w:r>
        <w:rPr>
          <w:rFonts w:ascii="Times New Roman" w:hAnsi="Times New Roman" w:cs="Times New Roman"/>
          <w:sz w:val="24"/>
          <w:szCs w:val="24"/>
        </w:rPr>
        <w:t xml:space="preserve">DMT provides an external outlet for participants to express internal experiences and </w:t>
      </w:r>
      <w:r w:rsidR="009F1629">
        <w:rPr>
          <w:rFonts w:ascii="Times New Roman" w:hAnsi="Times New Roman" w:cs="Times New Roman"/>
          <w:sz w:val="24"/>
          <w:szCs w:val="24"/>
        </w:rPr>
        <w:t xml:space="preserve">to </w:t>
      </w:r>
      <w:r>
        <w:rPr>
          <w:rFonts w:ascii="Times New Roman" w:hAnsi="Times New Roman" w:cs="Times New Roman"/>
          <w:sz w:val="24"/>
          <w:szCs w:val="24"/>
        </w:rPr>
        <w:t xml:space="preserve">then have these experiences witnessed by others. The </w:t>
      </w:r>
      <w:r w:rsidRPr="009E2406">
        <w:rPr>
          <w:rFonts w:ascii="Times New Roman" w:hAnsi="Times New Roman" w:cs="Times New Roman"/>
          <w:sz w:val="24"/>
          <w:szCs w:val="24"/>
        </w:rPr>
        <w:t xml:space="preserve">kinesthetic components of DMT introduce participants to a non-verbal, yet expressive language to describe challenges they face </w:t>
      </w:r>
      <w:r w:rsidR="00036BDB">
        <w:rPr>
          <w:rFonts w:ascii="Times New Roman" w:hAnsi="Times New Roman" w:cs="Times New Roman"/>
          <w:sz w:val="24"/>
          <w:szCs w:val="24"/>
        </w:rPr>
        <w:fldChar w:fldCharType="begin"/>
      </w:r>
      <w:r w:rsidR="00464488">
        <w:rPr>
          <w:rFonts w:ascii="Times New Roman" w:hAnsi="Times New Roman" w:cs="Times New Roman"/>
          <w:sz w:val="24"/>
          <w:szCs w:val="24"/>
        </w:rPr>
        <w:instrText xml:space="preserve"> ADDIN EN.CITE &lt;EndNote&gt;&lt;Cite&gt;&lt;Author&gt;Sheets-Johnstone&lt;/Author&gt;&lt;Year&gt;2010&lt;/Year&gt;&lt;RecNum&gt;4&lt;/RecNum&gt;&lt;DisplayText&gt;(Sheets-Johnstone, 2010)&lt;/DisplayText&gt;&lt;record&gt;&lt;rec-number&gt;4&lt;/rec-number&gt;&lt;foreign-keys&gt;&lt;key app="EN" db-id="sxa0raawysfr05etf9355vvsazz0zx0swepw"&gt;4&lt;/key&gt;&lt;/foreign-keys&gt;&lt;ref-type name="Journal Article"&gt;17&lt;/ref-type&gt;&lt;contributors&gt;&lt;authors&gt;&lt;author&gt;Sheets-Johnstone, Maxine&lt;/author&gt;&lt;/authors&gt;&lt;/contributors&gt;&lt;titles&gt;&lt;title&gt;Why is movement therapeutic?&lt;/title&gt;&lt;secondary-title&gt;American Journal of Dance Therapy&lt;/secondary-title&gt;&lt;/titles&gt;&lt;periodical&gt;&lt;full-title&gt;American Journal of Dance Therapy&lt;/full-title&gt;&lt;abbr-1&gt;Am J Dance Ther&lt;/abbr-1&gt;&lt;/periodical&gt;&lt;pages&gt;2-15&lt;/pages&gt;&lt;volume&gt;32&lt;/volume&gt;&lt;number&gt;1&lt;/number&gt;&lt;keywords&gt;&lt;keyword&gt;Behavioral Science&lt;/keyword&gt;&lt;/keywords&gt;&lt;dates&gt;&lt;year&gt;2010&lt;/year&gt;&lt;/dates&gt;&lt;publisher&gt;Springer Netherlands&lt;/publisher&gt;&lt;isbn&gt;0146-3721&lt;/isbn&gt;&lt;urls&gt;&lt;related-urls&gt;&lt;url&gt;http://dx.doi.org/10.1007/s10465-009-9082-2&lt;/url&gt;&lt;/related-urls&gt;&lt;/urls&gt;&lt;electronic-resource-num&gt;10.1007/s10465-009-9082-2&lt;/electronic-resource-num&gt;&lt;/record&gt;&lt;/Cite&gt;&lt;/EndNote&gt;</w:instrText>
      </w:r>
      <w:r w:rsidR="00036BDB">
        <w:rPr>
          <w:rFonts w:ascii="Times New Roman" w:hAnsi="Times New Roman" w:cs="Times New Roman"/>
          <w:sz w:val="24"/>
          <w:szCs w:val="24"/>
        </w:rPr>
        <w:fldChar w:fldCharType="separate"/>
      </w:r>
      <w:r w:rsidR="00036BDB">
        <w:rPr>
          <w:rFonts w:ascii="Times New Roman" w:hAnsi="Times New Roman" w:cs="Times New Roman"/>
          <w:noProof/>
          <w:sz w:val="24"/>
          <w:szCs w:val="24"/>
        </w:rPr>
        <w:t>(</w:t>
      </w:r>
      <w:hyperlink w:anchor="_ENREF_33" w:tooltip="Sheets-Johnstone, 2010 #4" w:history="1">
        <w:r w:rsidR="006F08C6">
          <w:rPr>
            <w:rFonts w:ascii="Times New Roman" w:hAnsi="Times New Roman" w:cs="Times New Roman"/>
            <w:noProof/>
            <w:sz w:val="24"/>
            <w:szCs w:val="24"/>
          </w:rPr>
          <w:t>Sheets-Johnstone, 2010</w:t>
        </w:r>
      </w:hyperlink>
      <w:r w:rsidR="00036BDB">
        <w:rPr>
          <w:rFonts w:ascii="Times New Roman" w:hAnsi="Times New Roman" w:cs="Times New Roman"/>
          <w:noProof/>
          <w:sz w:val="24"/>
          <w:szCs w:val="24"/>
        </w:rPr>
        <w:t>)</w:t>
      </w:r>
      <w:r w:rsidR="00036BDB">
        <w:rPr>
          <w:rFonts w:ascii="Times New Roman" w:hAnsi="Times New Roman" w:cs="Times New Roman"/>
          <w:sz w:val="24"/>
          <w:szCs w:val="24"/>
        </w:rPr>
        <w:fldChar w:fldCharType="end"/>
      </w:r>
      <w:r w:rsidRPr="009E2406">
        <w:rPr>
          <w:rFonts w:ascii="Times New Roman" w:hAnsi="Times New Roman" w:cs="Times New Roman"/>
          <w:sz w:val="24"/>
          <w:szCs w:val="24"/>
        </w:rPr>
        <w:t xml:space="preserve">. Additionally, </w:t>
      </w:r>
      <w:r>
        <w:rPr>
          <w:rFonts w:ascii="Times New Roman" w:hAnsi="Times New Roman" w:cs="Times New Roman"/>
          <w:sz w:val="24"/>
          <w:szCs w:val="24"/>
        </w:rPr>
        <w:t xml:space="preserve">DMT may allow individuals to evoke, connect, and express </w:t>
      </w:r>
      <w:r w:rsidRPr="009E2406">
        <w:rPr>
          <w:rFonts w:ascii="Times New Roman" w:hAnsi="Times New Roman" w:cs="Times New Roman"/>
          <w:sz w:val="24"/>
          <w:szCs w:val="24"/>
        </w:rPr>
        <w:t xml:space="preserve">powerful emotions more </w:t>
      </w:r>
      <w:r>
        <w:rPr>
          <w:rFonts w:ascii="Times New Roman" w:hAnsi="Times New Roman" w:cs="Times New Roman"/>
          <w:sz w:val="24"/>
          <w:szCs w:val="24"/>
        </w:rPr>
        <w:t>immediately</w:t>
      </w:r>
      <w:r w:rsidRPr="009E2406">
        <w:rPr>
          <w:rFonts w:ascii="Times New Roman" w:hAnsi="Times New Roman" w:cs="Times New Roman"/>
          <w:sz w:val="24"/>
          <w:szCs w:val="24"/>
        </w:rPr>
        <w:t xml:space="preserve"> than traditional therapeutic interventions</w:t>
      </w:r>
      <w:r>
        <w:rPr>
          <w:rFonts w:ascii="Times New Roman" w:hAnsi="Times New Roman" w:cs="Times New Roman"/>
          <w:sz w:val="24"/>
          <w:szCs w:val="24"/>
        </w:rPr>
        <w:t>, due to its use of body felt experience</w:t>
      </w:r>
      <w:r w:rsidR="003E1664">
        <w:rPr>
          <w:rFonts w:ascii="Times New Roman" w:hAnsi="Times New Roman" w:cs="Times New Roman"/>
          <w:sz w:val="24"/>
          <w:szCs w:val="24"/>
        </w:rPr>
        <w:t xml:space="preserve"> </w:t>
      </w:r>
      <w:r w:rsidR="00145D2D">
        <w:rPr>
          <w:rFonts w:ascii="Times New Roman" w:hAnsi="Times New Roman" w:cs="Times New Roman"/>
          <w:sz w:val="24"/>
          <w:szCs w:val="24"/>
        </w:rPr>
        <w:fldChar w:fldCharType="begin"/>
      </w:r>
      <w:r w:rsidR="00464488">
        <w:rPr>
          <w:rFonts w:ascii="Times New Roman" w:hAnsi="Times New Roman" w:cs="Times New Roman"/>
          <w:sz w:val="24"/>
          <w:szCs w:val="24"/>
        </w:rPr>
        <w:instrText xml:space="preserve"> ADDIN EN.CITE &lt;EndNote&gt;&lt;Cite&gt;&lt;Author&gt;Kuettel&lt;/Author&gt;&lt;Year&gt;1982&lt;/Year&gt;&lt;RecNum&gt;10&lt;/RecNum&gt;&lt;DisplayText&gt;(Brooks &amp;amp; Stark, 1989; Kuettel, 1982)&lt;/DisplayText&gt;&lt;record&gt;&lt;rec-number&gt;10&lt;/rec-number&gt;&lt;foreign-keys&gt;&lt;key app="EN" db-id="sxa0raawysfr05etf9355vvsazz0zx0swepw"&gt;10&lt;/key&gt;&lt;/foreign-keys&gt;&lt;ref-type name="Journal Article"&gt;17&lt;/ref-type&gt;&lt;contributors&gt;&lt;authors&gt;&lt;author&gt;Kuettel, Thomas J&lt;/author&gt;&lt;/authors&gt;&lt;/contributors&gt;&lt;titles&gt;&lt;title&gt;Affective change in dance therapy&lt;/title&gt;&lt;secondary-title&gt;American Journal of Dance Therapy&lt;/secondary-title&gt;&lt;/titles&gt;&lt;periodical&gt;&lt;full-title&gt;American Journal of Dance Therapy&lt;/full-title&gt;&lt;abbr-1&gt;Am J Dance Ther&lt;/abbr-1&gt;&lt;/periodical&gt;&lt;pages&gt;56-64&lt;/pages&gt;&lt;volume&gt;5&lt;/volume&gt;&lt;section&gt;56&lt;/section&gt;&lt;dates&gt;&lt;year&gt;1982&lt;/year&gt;&lt;/dates&gt;&lt;urls&gt;&lt;/urls&gt;&lt;electronic-resource-num&gt;10.1007/BF02579541&lt;/electronic-resource-num&gt;&lt;/record&gt;&lt;/Cite&gt;&lt;Cite&gt;&lt;Author&gt;Brooks&lt;/Author&gt;&lt;Year&gt;1989&lt;/Year&gt;&lt;RecNum&gt;9&lt;/RecNum&gt;&lt;record&gt;&lt;rec-number&gt;9&lt;/rec-number&gt;&lt;foreign-keys&gt;&lt;key app="EN" db-id="sxa0raawysfr05etf9355vvsazz0zx0swepw"&gt;9&lt;/key&gt;&lt;/foreign-keys&gt;&lt;ref-type name="Journal Article"&gt;17&lt;/ref-type&gt;&lt;contributors&gt;&lt;authors&gt;&lt;author&gt;Brooks, Diana&lt;/author&gt;&lt;author&gt;Stark, Arlynne&lt;/author&gt;&lt;/authors&gt;&lt;/contributors&gt;&lt;titles&gt;&lt;title&gt;The effect of dance/movement therapy on affect: A pilot study&lt;/title&gt;&lt;secondary-title&gt;American Journal of Dance Therapy&lt;/secondary-title&gt;&lt;/titles&gt;&lt;periodical&gt;&lt;full-title&gt;American Journal of Dance Therapy&lt;/full-title&gt;&lt;abbr-1&gt;Am J Dance Ther&lt;/abbr-1&gt;&lt;/periodical&gt;&lt;pages&gt;101-112&lt;/pages&gt;&lt;volume&gt;11&lt;/volume&gt;&lt;number&gt;2&lt;/number&gt;&lt;section&gt;101&lt;/section&gt;&lt;dates&gt;&lt;year&gt;1989&lt;/year&gt;&lt;/dates&gt;&lt;urls&gt;&lt;/urls&gt;&lt;electronic-resource-num&gt;10.1007/BF00843774&lt;/electronic-resource-num&gt;&lt;/record&gt;&lt;/Cite&gt;&lt;/EndNote&gt;</w:instrText>
      </w:r>
      <w:r w:rsidR="00145D2D">
        <w:rPr>
          <w:rFonts w:ascii="Times New Roman" w:hAnsi="Times New Roman" w:cs="Times New Roman"/>
          <w:sz w:val="24"/>
          <w:szCs w:val="24"/>
        </w:rPr>
        <w:fldChar w:fldCharType="separate"/>
      </w:r>
      <w:r w:rsidR="00145D2D">
        <w:rPr>
          <w:rFonts w:ascii="Times New Roman" w:hAnsi="Times New Roman" w:cs="Times New Roman"/>
          <w:noProof/>
          <w:sz w:val="24"/>
          <w:szCs w:val="24"/>
        </w:rPr>
        <w:t>(</w:t>
      </w:r>
      <w:hyperlink w:anchor="_ENREF_7" w:tooltip="Brooks, 1989 #9" w:history="1">
        <w:r w:rsidR="006F08C6">
          <w:rPr>
            <w:rFonts w:ascii="Times New Roman" w:hAnsi="Times New Roman" w:cs="Times New Roman"/>
            <w:noProof/>
            <w:sz w:val="24"/>
            <w:szCs w:val="24"/>
          </w:rPr>
          <w:t>Brooks &amp; Stark, 1989</w:t>
        </w:r>
      </w:hyperlink>
      <w:r w:rsidR="00145D2D">
        <w:rPr>
          <w:rFonts w:ascii="Times New Roman" w:hAnsi="Times New Roman" w:cs="Times New Roman"/>
          <w:noProof/>
          <w:sz w:val="24"/>
          <w:szCs w:val="24"/>
        </w:rPr>
        <w:t xml:space="preserve">; </w:t>
      </w:r>
      <w:hyperlink w:anchor="_ENREF_24" w:tooltip="Kuettel, 1982 #10" w:history="1">
        <w:r w:rsidR="006F08C6">
          <w:rPr>
            <w:rFonts w:ascii="Times New Roman" w:hAnsi="Times New Roman" w:cs="Times New Roman"/>
            <w:noProof/>
            <w:sz w:val="24"/>
            <w:szCs w:val="24"/>
          </w:rPr>
          <w:t>Kuettel, 1982</w:t>
        </w:r>
      </w:hyperlink>
      <w:r w:rsidR="00145D2D">
        <w:rPr>
          <w:rFonts w:ascii="Times New Roman" w:hAnsi="Times New Roman" w:cs="Times New Roman"/>
          <w:noProof/>
          <w:sz w:val="24"/>
          <w:szCs w:val="24"/>
        </w:rPr>
        <w:t>)</w:t>
      </w:r>
      <w:r w:rsidR="00145D2D">
        <w:rPr>
          <w:rFonts w:ascii="Times New Roman" w:hAnsi="Times New Roman" w:cs="Times New Roman"/>
          <w:sz w:val="24"/>
          <w:szCs w:val="24"/>
        </w:rPr>
        <w:fldChar w:fldCharType="end"/>
      </w:r>
      <w:r w:rsidRPr="009E2406">
        <w:rPr>
          <w:rFonts w:ascii="Times New Roman" w:hAnsi="Times New Roman" w:cs="Times New Roman"/>
          <w:sz w:val="24"/>
          <w:szCs w:val="24"/>
        </w:rPr>
        <w:t xml:space="preserve">. </w:t>
      </w:r>
      <w:r>
        <w:rPr>
          <w:rFonts w:ascii="Times New Roman" w:hAnsi="Times New Roman" w:cs="Times New Roman"/>
          <w:sz w:val="24"/>
          <w:szCs w:val="24"/>
        </w:rPr>
        <w:t xml:space="preserve">Through observing movement, the dance/movement therapist can assess a participant’s physical and psychological strengths and limitations, </w:t>
      </w:r>
      <w:r w:rsidR="00AA7C21">
        <w:rPr>
          <w:rFonts w:ascii="Times New Roman" w:hAnsi="Times New Roman" w:cs="Times New Roman"/>
          <w:sz w:val="24"/>
          <w:szCs w:val="24"/>
        </w:rPr>
        <w:t xml:space="preserve">using </w:t>
      </w:r>
      <w:r>
        <w:rPr>
          <w:rFonts w:ascii="Times New Roman" w:hAnsi="Times New Roman" w:cs="Times New Roman"/>
          <w:sz w:val="24"/>
          <w:szCs w:val="24"/>
        </w:rPr>
        <w:t xml:space="preserve">this information to shape the direction of the therapy session. </w:t>
      </w:r>
    </w:p>
    <w:p w14:paraId="46EF5F1D" w14:textId="77777777" w:rsidR="006751DB" w:rsidRPr="006751DB" w:rsidRDefault="005706FC" w:rsidP="006751DB">
      <w:pPr>
        <w:spacing w:after="0" w:line="480" w:lineRule="auto"/>
        <w:contextualSpacing/>
        <w:jc w:val="center"/>
        <w:rPr>
          <w:rFonts w:ascii="Times New Roman" w:hAnsi="Times New Roman" w:cs="Times New Roman"/>
          <w:sz w:val="24"/>
          <w:szCs w:val="24"/>
        </w:rPr>
      </w:pPr>
      <w:r w:rsidRPr="009E2406">
        <w:rPr>
          <w:rFonts w:ascii="Times New Roman" w:hAnsi="Times New Roman" w:cs="Times New Roman"/>
          <w:b/>
          <w:sz w:val="24"/>
          <w:szCs w:val="24"/>
        </w:rPr>
        <w:t>Current Research</w:t>
      </w:r>
    </w:p>
    <w:p w14:paraId="6820B7B2" w14:textId="77777777" w:rsidR="00FF0625" w:rsidRDefault="005706FC" w:rsidP="00453AA2">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00FF0625">
        <w:rPr>
          <w:rFonts w:ascii="Times New Roman" w:hAnsi="Times New Roman" w:cs="Times New Roman"/>
          <w:sz w:val="24"/>
          <w:szCs w:val="24"/>
        </w:rPr>
        <w:t>C</w:t>
      </w:r>
      <w:r w:rsidR="00274959">
        <w:rPr>
          <w:rFonts w:ascii="Times New Roman" w:hAnsi="Times New Roman" w:cs="Times New Roman"/>
          <w:sz w:val="24"/>
          <w:szCs w:val="24"/>
        </w:rPr>
        <w:t xml:space="preserve">urrent research examines the impact of DMT on </w:t>
      </w:r>
      <w:r w:rsidR="00FF0625">
        <w:rPr>
          <w:rFonts w:ascii="Times New Roman" w:hAnsi="Times New Roman" w:cs="Times New Roman"/>
          <w:sz w:val="24"/>
          <w:szCs w:val="24"/>
        </w:rPr>
        <w:t xml:space="preserve">health-related outcomes for </w:t>
      </w:r>
      <w:r w:rsidR="00AC7DD5">
        <w:rPr>
          <w:rFonts w:ascii="Times New Roman" w:hAnsi="Times New Roman" w:cs="Times New Roman"/>
          <w:sz w:val="24"/>
          <w:szCs w:val="24"/>
        </w:rPr>
        <w:t>a variety of different populations.</w:t>
      </w:r>
      <w:r w:rsidR="007904AB">
        <w:rPr>
          <w:rFonts w:ascii="Times New Roman" w:hAnsi="Times New Roman" w:cs="Times New Roman"/>
          <w:sz w:val="24"/>
          <w:szCs w:val="24"/>
        </w:rPr>
        <w:t xml:space="preserve"> </w:t>
      </w:r>
      <w:r w:rsidR="00FF3206">
        <w:rPr>
          <w:rFonts w:ascii="Times New Roman" w:hAnsi="Times New Roman" w:cs="Times New Roman"/>
          <w:sz w:val="24"/>
          <w:szCs w:val="24"/>
        </w:rPr>
        <w:t xml:space="preserve">For cancer patients, </w:t>
      </w:r>
      <w:r w:rsidR="00A16D21">
        <w:rPr>
          <w:rFonts w:ascii="Times New Roman" w:hAnsi="Times New Roman" w:cs="Times New Roman"/>
          <w:sz w:val="24"/>
          <w:szCs w:val="24"/>
        </w:rPr>
        <w:t>DMT improves quality of life</w:t>
      </w:r>
      <w:r w:rsidR="009539FE">
        <w:rPr>
          <w:rFonts w:ascii="Times New Roman" w:hAnsi="Times New Roman" w:cs="Times New Roman"/>
          <w:sz w:val="24"/>
          <w:szCs w:val="24"/>
        </w:rPr>
        <w:t xml:space="preserve"> in adult</w:t>
      </w:r>
      <w:r w:rsidR="00781C89">
        <w:rPr>
          <w:rFonts w:ascii="Times New Roman" w:hAnsi="Times New Roman" w:cs="Times New Roman"/>
          <w:sz w:val="24"/>
          <w:szCs w:val="24"/>
        </w:rPr>
        <w:t>s</w:t>
      </w:r>
      <w:r w:rsidR="009539FE">
        <w:rPr>
          <w:rFonts w:ascii="Times New Roman" w:hAnsi="Times New Roman" w:cs="Times New Roman"/>
          <w:sz w:val="24"/>
          <w:szCs w:val="24"/>
        </w:rPr>
        <w:t xml:space="preserve"> </w:t>
      </w:r>
      <w:r w:rsidR="00A16D21">
        <w:rPr>
          <w:rFonts w:ascii="Times New Roman" w:hAnsi="Times New Roman" w:cs="Times New Roman"/>
          <w:sz w:val="24"/>
          <w:szCs w:val="24"/>
        </w:rPr>
        <w:fldChar w:fldCharType="begin">
          <w:fldData xml:space="preserve">PEVuZE5vdGU+PENpdGU+PEF1dGhvcj5CcmFkdDwvQXV0aG9yPjxZZWFyPjIwMTE8L1llYXI+PFJl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</w:fldData>
        </w:fldChar>
      </w:r>
      <w:r w:rsidR="00464488">
        <w:rPr>
          <w:rFonts w:ascii="Times New Roman" w:hAnsi="Times New Roman" w:cs="Times New Roman"/>
          <w:sz w:val="24"/>
          <w:szCs w:val="24"/>
        </w:rPr>
        <w:instrText xml:space="preserve"> ADDIN EN.CITE </w:instrText>
      </w:r>
      <w:r w:rsidR="00464488">
        <w:rPr>
          <w:rFonts w:ascii="Times New Roman" w:hAnsi="Times New Roman" w:cs="Times New Roman"/>
          <w:sz w:val="24"/>
          <w:szCs w:val="24"/>
        </w:rPr>
        <w:fldChar w:fldCharType="begin">
          <w:fldData xml:space="preserve">PEVuZE5vdGU+PENpdGU+PEF1dGhvcj5CcmFkdDwvQXV0aG9yPjxZZWFyPjIwMTE8L1llYXI+PFJl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</w:fldData>
        </w:fldChar>
      </w:r>
      <w:r w:rsidR="00464488">
        <w:rPr>
          <w:rFonts w:ascii="Times New Roman" w:hAnsi="Times New Roman" w:cs="Times New Roman"/>
          <w:sz w:val="24"/>
          <w:szCs w:val="24"/>
        </w:rPr>
        <w:instrText xml:space="preserve"> ADDIN EN.CITE.DATA </w:instrText>
      </w:r>
      <w:r w:rsidR="00464488">
        <w:rPr>
          <w:rFonts w:ascii="Times New Roman" w:hAnsi="Times New Roman" w:cs="Times New Roman"/>
          <w:sz w:val="24"/>
          <w:szCs w:val="24"/>
        </w:rPr>
      </w:r>
      <w:r w:rsidR="00464488">
        <w:rPr>
          <w:rFonts w:ascii="Times New Roman" w:hAnsi="Times New Roman" w:cs="Times New Roman"/>
          <w:sz w:val="24"/>
          <w:szCs w:val="24"/>
        </w:rPr>
        <w:fldChar w:fldCharType="end"/>
      </w:r>
      <w:r w:rsidR="00A16D21">
        <w:rPr>
          <w:rFonts w:ascii="Times New Roman" w:hAnsi="Times New Roman" w:cs="Times New Roman"/>
          <w:sz w:val="24"/>
          <w:szCs w:val="24"/>
        </w:rPr>
      </w:r>
      <w:r w:rsidR="00A16D21">
        <w:rPr>
          <w:rFonts w:ascii="Times New Roman" w:hAnsi="Times New Roman" w:cs="Times New Roman"/>
          <w:sz w:val="24"/>
          <w:szCs w:val="24"/>
        </w:rPr>
        <w:fldChar w:fldCharType="separate"/>
      </w:r>
      <w:r w:rsidR="00274959">
        <w:rPr>
          <w:rFonts w:ascii="Times New Roman" w:hAnsi="Times New Roman" w:cs="Times New Roman"/>
          <w:noProof/>
          <w:sz w:val="24"/>
          <w:szCs w:val="24"/>
        </w:rPr>
        <w:t>(</w:t>
      </w:r>
      <w:hyperlink w:anchor="_ENREF_6" w:tooltip="Bradt, 2011 #1" w:history="1">
        <w:r w:rsidR="006F08C6">
          <w:rPr>
            <w:rFonts w:ascii="Times New Roman" w:hAnsi="Times New Roman" w:cs="Times New Roman"/>
            <w:noProof/>
            <w:sz w:val="24"/>
            <w:szCs w:val="24"/>
          </w:rPr>
          <w:t>Bradt, Goodill, &amp; Dileo, 2011</w:t>
        </w:r>
      </w:hyperlink>
      <w:r w:rsidR="00274959">
        <w:rPr>
          <w:rFonts w:ascii="Times New Roman" w:hAnsi="Times New Roman" w:cs="Times New Roman"/>
          <w:noProof/>
          <w:sz w:val="24"/>
          <w:szCs w:val="24"/>
        </w:rPr>
        <w:t xml:space="preserve">; </w:t>
      </w:r>
      <w:hyperlink w:anchor="_ENREF_31" w:tooltip="Sandel, 2005 #18" w:history="1">
        <w:r w:rsidR="006F08C6">
          <w:rPr>
            <w:rFonts w:ascii="Times New Roman" w:hAnsi="Times New Roman" w:cs="Times New Roman"/>
            <w:noProof/>
            <w:sz w:val="24"/>
            <w:szCs w:val="24"/>
          </w:rPr>
          <w:t>Sandel et al., 2005</w:t>
        </w:r>
      </w:hyperlink>
      <w:r w:rsidR="00274959">
        <w:rPr>
          <w:rFonts w:ascii="Times New Roman" w:hAnsi="Times New Roman" w:cs="Times New Roman"/>
          <w:noProof/>
          <w:sz w:val="24"/>
          <w:szCs w:val="24"/>
        </w:rPr>
        <w:t>)</w:t>
      </w:r>
      <w:r w:rsidR="00A16D21">
        <w:rPr>
          <w:rFonts w:ascii="Times New Roman" w:hAnsi="Times New Roman" w:cs="Times New Roman"/>
          <w:sz w:val="24"/>
          <w:szCs w:val="24"/>
        </w:rPr>
        <w:fldChar w:fldCharType="end"/>
      </w:r>
      <w:r w:rsidR="007904AB">
        <w:rPr>
          <w:rFonts w:ascii="Times New Roman" w:hAnsi="Times New Roman" w:cs="Times New Roman"/>
          <w:sz w:val="24"/>
          <w:szCs w:val="24"/>
        </w:rPr>
        <w:t xml:space="preserve"> and</w:t>
      </w:r>
      <w:r w:rsidR="00274959">
        <w:rPr>
          <w:rFonts w:ascii="Times New Roman" w:hAnsi="Times New Roman" w:cs="Times New Roman"/>
          <w:sz w:val="24"/>
          <w:szCs w:val="24"/>
        </w:rPr>
        <w:t xml:space="preserve"> address</w:t>
      </w:r>
      <w:r w:rsidR="00FF0625">
        <w:rPr>
          <w:rFonts w:ascii="Times New Roman" w:hAnsi="Times New Roman" w:cs="Times New Roman"/>
          <w:sz w:val="24"/>
          <w:szCs w:val="24"/>
        </w:rPr>
        <w:t>es</w:t>
      </w:r>
      <w:r w:rsidR="00274959">
        <w:rPr>
          <w:rFonts w:ascii="Times New Roman" w:hAnsi="Times New Roman" w:cs="Times New Roman"/>
          <w:sz w:val="24"/>
          <w:szCs w:val="24"/>
        </w:rPr>
        <w:t xml:space="preserve"> psychological needs</w:t>
      </w:r>
      <w:r w:rsidR="007904AB">
        <w:rPr>
          <w:rFonts w:ascii="Times New Roman" w:hAnsi="Times New Roman" w:cs="Times New Roman"/>
          <w:sz w:val="24"/>
          <w:szCs w:val="24"/>
        </w:rPr>
        <w:t xml:space="preserve"> in children</w:t>
      </w:r>
      <w:r w:rsidR="009539FE">
        <w:rPr>
          <w:rFonts w:ascii="Times New Roman" w:hAnsi="Times New Roman" w:cs="Times New Roman"/>
          <w:sz w:val="24"/>
          <w:szCs w:val="24"/>
        </w:rPr>
        <w:t xml:space="preserve"> </w:t>
      </w:r>
      <w:r w:rsidR="00A16D21">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&lt;EndNote&gt;&lt;Cite&gt;&lt;Author&gt;Cohen&lt;/Author&gt;&lt;Year&gt;1999&lt;/Year&gt;&lt;RecNum&gt;38&lt;/RecNum&gt;&lt;DisplayText&gt;(Cohen &amp;amp; Walco, 1999)&lt;/DisplayText&gt;&lt;record&gt;&lt;rec-number&gt;38&lt;/rec-number&gt;&lt;foreign-keys&gt;&lt;key app="EN" db-id="sxa0raawysfr05etf9355vvsazz0zx0swepw"&gt;38&lt;/key&gt;&lt;/foreign-keys&gt;&lt;ref-type name="Journal Article"&gt;17&lt;/ref-type&gt;&lt;contributors&gt;&lt;authors&gt;&lt;author&gt;Cohen, Susan O.&lt;/author&gt;&lt;author&gt;Walco, Gary A.&lt;/author&gt;&lt;/authors&gt;&lt;/contributors&gt;&lt;titles&gt;&lt;title&gt;Dance/movement therapy for children and adolescents with cancer&lt;/title&gt;&lt;secondary-title&gt;Cancer Practice&lt;/secondary-title&gt;&lt;/titles&gt;&lt;periodical&gt;&lt;full-title&gt;Cancer Practice&lt;/full-title&gt;&lt;/periodical&gt;&lt;pages&gt;34-42&lt;/pages&gt;&lt;volume&gt;7&lt;/volume&gt;&lt;number&gt;1&lt;/number&gt;&lt;keywords&gt;&lt;keyword&gt;Cancer&lt;/keyword&gt;&lt;keyword&gt;Chronic illness&lt;/keyword&gt;&lt;keyword&gt;Dance/movement therapy&lt;/keyword&gt;&lt;keyword&gt;Development, pediatric&lt;/keyword&gt;&lt;/keywords&gt;&lt;dates&gt;&lt;year&gt;1999&lt;/year&gt;&lt;/dates&gt;&lt;publisher&gt;Blackwell Science Inc&lt;/publisher&gt;&lt;isbn&gt;1523-5394&lt;/isbn&gt;&lt;urls&gt;&lt;related-urls&gt;&lt;url&gt;http://dx.doi.org/10.1046/j.1523-5394.1999.07105.x&lt;/url&gt;&lt;/related-urls&gt;&lt;/urls&gt;&lt;electronic-resource-num&gt;10.1046/j.1523-5394.1999.07105.x&lt;/electronic-resource-num&gt;&lt;/record&gt;&lt;/Cite&gt;&lt;/EndNote&gt;</w:instrText>
      </w:r>
      <w:r w:rsidR="00A16D21">
        <w:rPr>
          <w:rFonts w:ascii="Times New Roman" w:hAnsi="Times New Roman" w:cs="Times New Roman"/>
          <w:sz w:val="24"/>
          <w:szCs w:val="24"/>
        </w:rPr>
        <w:fldChar w:fldCharType="separate"/>
      </w:r>
      <w:r w:rsidR="00A16D21">
        <w:rPr>
          <w:rFonts w:ascii="Times New Roman" w:hAnsi="Times New Roman" w:cs="Times New Roman"/>
          <w:noProof/>
          <w:sz w:val="24"/>
          <w:szCs w:val="24"/>
        </w:rPr>
        <w:t>(</w:t>
      </w:r>
      <w:hyperlink w:anchor="_ENREF_8" w:tooltip="Cohen, 1999 #38" w:history="1">
        <w:r w:rsidR="006F08C6">
          <w:rPr>
            <w:rFonts w:ascii="Times New Roman" w:hAnsi="Times New Roman" w:cs="Times New Roman"/>
            <w:noProof/>
            <w:sz w:val="24"/>
            <w:szCs w:val="24"/>
          </w:rPr>
          <w:t>Cohen &amp; Walco, 1999</w:t>
        </w:r>
      </w:hyperlink>
      <w:r w:rsidR="00A16D21">
        <w:rPr>
          <w:rFonts w:ascii="Times New Roman" w:hAnsi="Times New Roman" w:cs="Times New Roman"/>
          <w:noProof/>
          <w:sz w:val="24"/>
          <w:szCs w:val="24"/>
        </w:rPr>
        <w:t>)</w:t>
      </w:r>
      <w:r w:rsidR="00A16D21">
        <w:rPr>
          <w:rFonts w:ascii="Times New Roman" w:hAnsi="Times New Roman" w:cs="Times New Roman"/>
          <w:sz w:val="24"/>
          <w:szCs w:val="24"/>
        </w:rPr>
        <w:fldChar w:fldCharType="end"/>
      </w:r>
      <w:r w:rsidR="007904AB">
        <w:rPr>
          <w:rFonts w:ascii="Times New Roman" w:hAnsi="Times New Roman" w:cs="Times New Roman"/>
          <w:sz w:val="24"/>
          <w:szCs w:val="24"/>
        </w:rPr>
        <w:t xml:space="preserve">. </w:t>
      </w:r>
      <w:r w:rsidR="00FF3206">
        <w:rPr>
          <w:rFonts w:ascii="Times New Roman" w:hAnsi="Times New Roman" w:cs="Times New Roman"/>
          <w:sz w:val="24"/>
          <w:szCs w:val="24"/>
        </w:rPr>
        <w:t>Adults suffering with fibromyalgia experience improved</w:t>
      </w:r>
      <w:r w:rsidR="009539FE">
        <w:rPr>
          <w:rFonts w:ascii="Times New Roman" w:hAnsi="Times New Roman" w:cs="Times New Roman"/>
          <w:sz w:val="24"/>
          <w:szCs w:val="24"/>
        </w:rPr>
        <w:t xml:space="preserve"> </w:t>
      </w:r>
      <w:r w:rsidR="00FF0625">
        <w:rPr>
          <w:rFonts w:ascii="Times New Roman" w:hAnsi="Times New Roman" w:cs="Times New Roman"/>
          <w:sz w:val="24"/>
          <w:szCs w:val="24"/>
        </w:rPr>
        <w:t>disease coping</w:t>
      </w:r>
      <w:r w:rsidR="00781C89">
        <w:rPr>
          <w:rFonts w:ascii="Times New Roman" w:hAnsi="Times New Roman" w:cs="Times New Roman"/>
          <w:sz w:val="24"/>
          <w:szCs w:val="24"/>
        </w:rPr>
        <w:t xml:space="preserve"> after a series of DMT sessions</w:t>
      </w:r>
      <w:r w:rsidR="00FF0625">
        <w:rPr>
          <w:rFonts w:ascii="Times New Roman" w:hAnsi="Times New Roman" w:cs="Times New Roman"/>
          <w:sz w:val="24"/>
          <w:szCs w:val="24"/>
        </w:rPr>
        <w:t xml:space="preserve"> </w:t>
      </w:r>
      <w:r w:rsidR="00FF0625">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&lt;EndNote&gt;&lt;Cite&gt;&lt;Author&gt;Bojner Horwitz&lt;/Author&gt;&lt;Year&gt;2004&lt;/Year&gt;&lt;RecNum&gt;40&lt;/RecNum&gt;&lt;DisplayText&gt;(Bojner Horwitz, 2004)&lt;/DisplayText&gt;&lt;record&gt;&lt;rec-number&gt;40&lt;/rec-number&gt;&lt;foreign-keys&gt;&lt;key app="EN" db-id="sxa0raawysfr05etf9355vvsazz0zx0swepw"&gt;40&lt;/key&gt;&lt;/foreign-keys&gt;&lt;ref-type name="Thesis"&gt;32&lt;/ref-type&gt;&lt;contributors&gt;&lt;authors&gt;&lt;author&gt;Bojner Horwitz, E&lt;/author&gt;&lt;/authors&gt;&lt;/contributors&gt;&lt;titles&gt;&lt;title&gt;Dance/movement therapy in fibromyalgia patients: Aspects and consequences of verbal, visual, and hormonal analyses&lt;/title&gt;&lt;/titles&gt;&lt;volume&gt;Doctoral dissertation&lt;/volume&gt;&lt;dates&gt;&lt;year&gt;2004&lt;/year&gt;&lt;/dates&gt;&lt;publisher&gt;Uppsala University&lt;/publisher&gt;&lt;urls&gt;&lt;/urls&gt;&lt;/record&gt;&lt;/Cite&gt;&lt;/EndNote&gt;</w:instrText>
      </w:r>
      <w:r w:rsidR="00FF0625">
        <w:rPr>
          <w:rFonts w:ascii="Times New Roman" w:hAnsi="Times New Roman" w:cs="Times New Roman"/>
          <w:sz w:val="24"/>
          <w:szCs w:val="24"/>
        </w:rPr>
        <w:fldChar w:fldCharType="separate"/>
      </w:r>
      <w:r w:rsidR="00FF0625">
        <w:rPr>
          <w:rFonts w:ascii="Times New Roman" w:hAnsi="Times New Roman" w:cs="Times New Roman"/>
          <w:noProof/>
          <w:sz w:val="24"/>
          <w:szCs w:val="24"/>
        </w:rPr>
        <w:t>(</w:t>
      </w:r>
      <w:hyperlink w:anchor="_ENREF_5" w:tooltip="Bojner Horwitz, 2004 #40" w:history="1">
        <w:r w:rsidR="006F08C6">
          <w:rPr>
            <w:rFonts w:ascii="Times New Roman" w:hAnsi="Times New Roman" w:cs="Times New Roman"/>
            <w:noProof/>
            <w:sz w:val="24"/>
            <w:szCs w:val="24"/>
          </w:rPr>
          <w:t>Bojner Horwitz, 2004</w:t>
        </w:r>
      </w:hyperlink>
      <w:r w:rsidR="00FF0625">
        <w:rPr>
          <w:rFonts w:ascii="Times New Roman" w:hAnsi="Times New Roman" w:cs="Times New Roman"/>
          <w:noProof/>
          <w:sz w:val="24"/>
          <w:szCs w:val="24"/>
        </w:rPr>
        <w:t>)</w:t>
      </w:r>
      <w:r w:rsidR="00FF0625">
        <w:rPr>
          <w:rFonts w:ascii="Times New Roman" w:hAnsi="Times New Roman" w:cs="Times New Roman"/>
          <w:sz w:val="24"/>
          <w:szCs w:val="24"/>
        </w:rPr>
        <w:fldChar w:fldCharType="end"/>
      </w:r>
      <w:r w:rsidR="00A16D21">
        <w:rPr>
          <w:rFonts w:ascii="Times New Roman" w:hAnsi="Times New Roman" w:cs="Times New Roman"/>
          <w:sz w:val="24"/>
          <w:szCs w:val="24"/>
        </w:rPr>
        <w:t xml:space="preserve">. </w:t>
      </w:r>
      <w:r w:rsidR="00482C96">
        <w:rPr>
          <w:rFonts w:ascii="Times New Roman" w:hAnsi="Times New Roman" w:cs="Times New Roman"/>
          <w:sz w:val="24"/>
          <w:szCs w:val="24"/>
        </w:rPr>
        <w:t>Among ad</w:t>
      </w:r>
      <w:r w:rsidR="00B000D1">
        <w:rPr>
          <w:rFonts w:ascii="Times New Roman" w:hAnsi="Times New Roman" w:cs="Times New Roman"/>
          <w:sz w:val="24"/>
          <w:szCs w:val="24"/>
        </w:rPr>
        <w:t>ults with psychological diagnose</w:t>
      </w:r>
      <w:r w:rsidR="00482C96">
        <w:rPr>
          <w:rFonts w:ascii="Times New Roman" w:hAnsi="Times New Roman" w:cs="Times New Roman"/>
          <w:sz w:val="24"/>
          <w:szCs w:val="24"/>
        </w:rPr>
        <w:t>s</w:t>
      </w:r>
      <w:r w:rsidR="00AC7DD5">
        <w:rPr>
          <w:rFonts w:ascii="Times New Roman" w:hAnsi="Times New Roman" w:cs="Times New Roman"/>
          <w:sz w:val="24"/>
          <w:szCs w:val="24"/>
        </w:rPr>
        <w:t xml:space="preserve">, </w:t>
      </w:r>
      <w:r w:rsidR="00AC7DD5" w:rsidRPr="009E2406">
        <w:rPr>
          <w:rFonts w:ascii="Times New Roman" w:hAnsi="Times New Roman" w:cs="Times New Roman"/>
          <w:sz w:val="24"/>
          <w:szCs w:val="24"/>
        </w:rPr>
        <w:t xml:space="preserve">DMT </w:t>
      </w:r>
      <w:r w:rsidR="00482C96">
        <w:rPr>
          <w:rFonts w:ascii="Times New Roman" w:hAnsi="Times New Roman" w:cs="Times New Roman"/>
          <w:sz w:val="24"/>
          <w:szCs w:val="24"/>
        </w:rPr>
        <w:t xml:space="preserve">may </w:t>
      </w:r>
      <w:r w:rsidR="00453AA2">
        <w:rPr>
          <w:rFonts w:ascii="Times New Roman" w:hAnsi="Times New Roman" w:cs="Times New Roman"/>
          <w:sz w:val="24"/>
          <w:szCs w:val="24"/>
        </w:rPr>
        <w:t xml:space="preserve">improve quality of life </w:t>
      </w:r>
      <w:r w:rsidR="00453AA2">
        <w:rPr>
          <w:rFonts w:ascii="Times New Roman" w:hAnsi="Times New Roman" w:cs="Times New Roman"/>
          <w:sz w:val="24"/>
          <w:szCs w:val="24"/>
        </w:rPr>
        <w:fldChar w:fldCharType="begin"/>
      </w:r>
      <w:r w:rsidR="007754DA">
        <w:rPr>
          <w:rFonts w:ascii="Times New Roman" w:hAnsi="Times New Roman" w:cs="Times New Roman"/>
          <w:sz w:val="24"/>
          <w:szCs w:val="24"/>
        </w:rPr>
        <w:instrText xml:space="preserve"> ADDIN EN.CITE &lt;EndNote&gt;&lt;Cite&gt;&lt;Author&gt;Koch&lt;/Author&gt;&lt;Year&gt;2014&lt;/Year&gt;&lt;RecNum&gt;31&lt;/RecNum&gt;&lt;DisplayText&gt;(S. Koch, Kunz, Lykou, &amp;amp; Cruz, 2014)&lt;/DisplayText&gt;&lt;record&gt;&lt;rec-number&gt;31&lt;/rec-number&gt;&lt;foreign-keys&gt;&lt;key app="EN" db-id="sxa0raawysfr05etf9355vvsazz0zx0swepw"&gt;31&lt;/key&gt;&lt;/foreign-keys&gt;&lt;ref-type name="Journal Article"&gt;17&lt;/ref-type&gt;&lt;contributors&gt;&lt;authors&gt;&lt;author&gt;Koch, Sabine&lt;/author&gt;&lt;author&gt;Kunz, Teresa&lt;/author&gt;&lt;author&gt;Lykou, Sissy&lt;/author&gt;&lt;author&gt;Cruz, Robyn&lt;/author&gt;&lt;/authors&gt;&lt;/contributors&gt;&lt;titles&gt;&lt;title&gt;Effects of dance movement therapy and dance on health-related psychological outcomes: A meta-analysis&lt;/title&gt;&lt;secondary-title&gt;The Arts in Psychotherapy&lt;/secondary-title&gt;&lt;/titles&gt;&lt;periodical&gt;&lt;full-title&gt;The Arts in Psychotherapy&lt;/full-title&gt;&lt;/periodical&gt;&lt;pages&gt;46-64&lt;/pages&gt;&lt;volume&gt;41&lt;/volume&gt;&lt;number&gt;1&lt;/number&gt;&lt;keywords&gt;&lt;keyword&gt;Dance movement therapy&lt;/keyword&gt;&lt;keyword&gt;Therapeutic use of dance&lt;/keyword&gt;&lt;keyword&gt;Meta-analysis&lt;/keyword&gt;&lt;keyword&gt;Review of evidence-based research&lt;/keyword&gt;&lt;keyword&gt;Randomized controlled trials&lt;/keyword&gt;&lt;keyword&gt;Integrative medicine&lt;/keyword&gt;&lt;/keywords&gt;&lt;dates&gt;&lt;year&gt;2014&lt;/year&gt;&lt;pub-dates&gt;&lt;date&gt;2//&lt;/date&gt;&lt;/pub-dates&gt;&lt;/dates&gt;&lt;isbn&gt;0197-4556&lt;/isbn&gt;&lt;urls&gt;&lt;related-urls&gt;&lt;url&gt;http://www.sciencedirect.com/science/article/pii/S0197455613001676&lt;/url&gt;&lt;/related-urls&gt;&lt;/urls&gt;&lt;electronic-resource-num&gt;http://dx.doi.org/10.1016/j.aip.2013.10.004&lt;/electronic-resource-num&gt;&lt;/record&gt;&lt;/Cite&gt;&lt;/EndNote&gt;</w:instrText>
      </w:r>
      <w:r w:rsidR="00453AA2">
        <w:rPr>
          <w:rFonts w:ascii="Times New Roman" w:hAnsi="Times New Roman" w:cs="Times New Roman"/>
          <w:sz w:val="24"/>
          <w:szCs w:val="24"/>
        </w:rPr>
        <w:fldChar w:fldCharType="separate"/>
      </w:r>
      <w:r w:rsidR="007754DA">
        <w:rPr>
          <w:rFonts w:ascii="Times New Roman" w:hAnsi="Times New Roman" w:cs="Times New Roman"/>
          <w:noProof/>
          <w:sz w:val="24"/>
          <w:szCs w:val="24"/>
        </w:rPr>
        <w:t>(</w:t>
      </w:r>
      <w:hyperlink w:anchor="_ENREF_22" w:tooltip="Koch, 2014 #31" w:history="1">
        <w:r w:rsidR="006F08C6">
          <w:rPr>
            <w:rFonts w:ascii="Times New Roman" w:hAnsi="Times New Roman" w:cs="Times New Roman"/>
            <w:noProof/>
            <w:sz w:val="24"/>
            <w:szCs w:val="24"/>
          </w:rPr>
          <w:t>S. Koch, Kunz, Lykou, &amp; Cruz, 2014</w:t>
        </w:r>
      </w:hyperlink>
      <w:r w:rsidR="007754DA">
        <w:rPr>
          <w:rFonts w:ascii="Times New Roman" w:hAnsi="Times New Roman" w:cs="Times New Roman"/>
          <w:noProof/>
          <w:sz w:val="24"/>
          <w:szCs w:val="24"/>
        </w:rPr>
        <w:t>)</w:t>
      </w:r>
      <w:r w:rsidR="00453AA2">
        <w:rPr>
          <w:rFonts w:ascii="Times New Roman" w:hAnsi="Times New Roman" w:cs="Times New Roman"/>
          <w:sz w:val="24"/>
          <w:szCs w:val="24"/>
        </w:rPr>
        <w:fldChar w:fldCharType="end"/>
      </w:r>
      <w:r w:rsidR="00453AA2">
        <w:rPr>
          <w:rFonts w:ascii="Times New Roman" w:hAnsi="Times New Roman" w:cs="Times New Roman"/>
          <w:sz w:val="24"/>
          <w:szCs w:val="24"/>
        </w:rPr>
        <w:t xml:space="preserve"> and </w:t>
      </w:r>
      <w:r w:rsidR="004D35F7">
        <w:rPr>
          <w:rFonts w:ascii="Times New Roman" w:hAnsi="Times New Roman" w:cs="Times New Roman"/>
          <w:sz w:val="24"/>
          <w:szCs w:val="24"/>
        </w:rPr>
        <w:t xml:space="preserve">increase self-awareness </w:t>
      </w:r>
      <w:r w:rsidR="004D35F7">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&lt;EndNote&gt;&lt;Cite&gt;&lt;Author&gt;Barton&lt;/Author&gt;&lt;Year&gt;2011&lt;/Year&gt;&lt;RecNum&gt;17&lt;/RecNum&gt;&lt;DisplayText&gt;(Barton, 2011)&lt;/DisplayText&gt;&lt;record&gt;&lt;rec-number&gt;17&lt;/rec-number&gt;&lt;foreign-keys&gt;&lt;key app="EN" db-id="sxa0raawysfr05etf9355vvsazz0zx0swepw"&gt;17&lt;/key&gt;&lt;/foreign-keys&gt;&lt;ref-type name="Journal Article"&gt;17&lt;/ref-type&gt;&lt;contributors&gt;&lt;authors&gt;&lt;author&gt;Barton, Emma J&lt;/author&gt;&lt;/authors&gt;&lt;/contributors&gt;&lt;titles&gt;&lt;title&gt;Movement and mindfulness: A formative evaluation of a dance/movement and yoga therapy program with participants experiencing severe mental illness&lt;/title&gt;&lt;secondary-title&gt;American Journal of Dance Therapy&lt;/secondary-title&gt;&lt;/titles&gt;&lt;periodical&gt;&lt;full-title&gt;American Journal of Dance Therapy&lt;/full-title&gt;&lt;abbr-1&gt;Am J Dance Ther&lt;/abbr-1&gt;&lt;/periodical&gt;&lt;pages&gt;157-181&lt;/pages&gt;&lt;volume&gt;33&lt;/volume&gt;&lt;section&gt;157&lt;/section&gt;&lt;dates&gt;&lt;year&gt;2011&lt;/year&gt;&lt;/dates&gt;&lt;urls&gt;&lt;/urls&gt;&lt;electronic-resource-num&gt;10.1007/s10465-011-9121-7&lt;/electronic-resource-num&gt;&lt;/record&gt;&lt;/Cite&gt;&lt;/EndNote&gt;</w:instrText>
      </w:r>
      <w:r w:rsidR="004D35F7">
        <w:rPr>
          <w:rFonts w:ascii="Times New Roman" w:hAnsi="Times New Roman" w:cs="Times New Roman"/>
          <w:sz w:val="24"/>
          <w:szCs w:val="24"/>
        </w:rPr>
        <w:fldChar w:fldCharType="separate"/>
      </w:r>
      <w:r w:rsidR="004D35F7">
        <w:rPr>
          <w:rFonts w:ascii="Times New Roman" w:hAnsi="Times New Roman" w:cs="Times New Roman"/>
          <w:noProof/>
          <w:sz w:val="24"/>
          <w:szCs w:val="24"/>
        </w:rPr>
        <w:t>(</w:t>
      </w:r>
      <w:hyperlink w:anchor="_ENREF_3" w:tooltip="Barton, 2011 #17" w:history="1">
        <w:r w:rsidR="006F08C6">
          <w:rPr>
            <w:rFonts w:ascii="Times New Roman" w:hAnsi="Times New Roman" w:cs="Times New Roman"/>
            <w:noProof/>
            <w:sz w:val="24"/>
            <w:szCs w:val="24"/>
          </w:rPr>
          <w:t>Barton, 2011</w:t>
        </w:r>
      </w:hyperlink>
      <w:r w:rsidR="004D35F7">
        <w:rPr>
          <w:rFonts w:ascii="Times New Roman" w:hAnsi="Times New Roman" w:cs="Times New Roman"/>
          <w:noProof/>
          <w:sz w:val="24"/>
          <w:szCs w:val="24"/>
        </w:rPr>
        <w:t>)</w:t>
      </w:r>
      <w:r w:rsidR="004D35F7">
        <w:rPr>
          <w:rFonts w:ascii="Times New Roman" w:hAnsi="Times New Roman" w:cs="Times New Roman"/>
          <w:sz w:val="24"/>
          <w:szCs w:val="24"/>
        </w:rPr>
        <w:fldChar w:fldCharType="end"/>
      </w:r>
      <w:r w:rsidR="004D35F7">
        <w:rPr>
          <w:rFonts w:ascii="Times New Roman" w:hAnsi="Times New Roman" w:cs="Times New Roman"/>
          <w:sz w:val="24"/>
          <w:szCs w:val="24"/>
        </w:rPr>
        <w:t>.</w:t>
      </w:r>
      <w:r w:rsidR="00453AA2">
        <w:rPr>
          <w:rFonts w:ascii="Times New Roman" w:hAnsi="Times New Roman" w:cs="Times New Roman"/>
          <w:sz w:val="24"/>
          <w:szCs w:val="24"/>
        </w:rPr>
        <w:t xml:space="preserve"> More specifically, </w:t>
      </w:r>
      <w:r w:rsidR="00FF0625" w:rsidRPr="009E2406">
        <w:rPr>
          <w:rFonts w:ascii="Times New Roman" w:hAnsi="Times New Roman" w:cs="Times New Roman"/>
          <w:sz w:val="24"/>
          <w:szCs w:val="24"/>
        </w:rPr>
        <w:t xml:space="preserve">DMT </w:t>
      </w:r>
      <w:r w:rsidR="00B000D1">
        <w:rPr>
          <w:rFonts w:ascii="Times New Roman" w:hAnsi="Times New Roman" w:cs="Times New Roman"/>
          <w:sz w:val="24"/>
          <w:szCs w:val="24"/>
        </w:rPr>
        <w:t>is useful for</w:t>
      </w:r>
      <w:r w:rsidR="00FF0625" w:rsidRPr="009E2406">
        <w:rPr>
          <w:rFonts w:ascii="Times New Roman" w:hAnsi="Times New Roman" w:cs="Times New Roman"/>
          <w:sz w:val="24"/>
          <w:szCs w:val="24"/>
        </w:rPr>
        <w:t xml:space="preserve"> adults with psychiatric disorders</w:t>
      </w:r>
      <w:r w:rsidR="008D0A39">
        <w:rPr>
          <w:rFonts w:ascii="Times New Roman" w:hAnsi="Times New Roman" w:cs="Times New Roman"/>
          <w:sz w:val="24"/>
          <w:szCs w:val="24"/>
        </w:rPr>
        <w:t xml:space="preserve"> of</w:t>
      </w:r>
      <w:r w:rsidR="00FF0625" w:rsidRPr="009E2406">
        <w:rPr>
          <w:rFonts w:ascii="Times New Roman" w:hAnsi="Times New Roman" w:cs="Times New Roman"/>
          <w:sz w:val="24"/>
          <w:szCs w:val="24"/>
        </w:rPr>
        <w:t xml:space="preserve"> anxiety, tension, </w:t>
      </w:r>
      <w:r w:rsidR="00453AA2">
        <w:rPr>
          <w:rFonts w:ascii="Times New Roman" w:hAnsi="Times New Roman" w:cs="Times New Roman"/>
          <w:sz w:val="24"/>
          <w:szCs w:val="24"/>
        </w:rPr>
        <w:t>depression, and low self-esteem</w:t>
      </w:r>
      <w:r w:rsidR="00FF0625" w:rsidRPr="009E2406">
        <w:rPr>
          <w:rFonts w:ascii="Times New Roman" w:hAnsi="Times New Roman" w:cs="Times New Roman"/>
          <w:sz w:val="24"/>
          <w:szCs w:val="24"/>
        </w:rPr>
        <w:t xml:space="preserve"> </w:t>
      </w:r>
      <w:r w:rsidR="00FF0625">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&lt;EndNote&gt;&lt;Cite&gt;&lt;Author&gt;Heber&lt;/Author&gt;&lt;Year&gt;1993&lt;/Year&gt;&lt;RecNum&gt;16&lt;/RecNum&gt;&lt;DisplayText&gt;(Heber, 1993; S. C. Koch, Morlinghaus, &amp;amp; Fuchs, 2007)&lt;/DisplayText&gt;&lt;record&gt;&lt;rec-number&gt;16&lt;/rec-number&gt;&lt;foreign-keys&gt;&lt;key app="EN" db-id="sxa0raawysfr05etf9355vvsazz0zx0swepw"&gt;16&lt;/key&gt;&lt;/foreign-keys&gt;&lt;ref-type name="Journal Article"&gt;17&lt;/ref-type&gt;&lt;contributors&gt;&lt;authors&gt;&lt;author&gt;Heber, Lou&lt;/author&gt;&lt;/authors&gt;&lt;/contributors&gt;&lt;titles&gt;&lt;title&gt;Dance movement: A therapeutic program for psychiatric clients&lt;/title&gt;&lt;secondary-title&gt;Perspectives in Psychiatric Care&lt;/secondary-title&gt;&lt;/titles&gt;&lt;pages&gt;22-29&lt;/pages&gt;&lt;volume&gt;29&lt;/volume&gt;&lt;number&gt;2&lt;/number&gt;&lt;section&gt;22&lt;/section&gt;&lt;dates&gt;&lt;year&gt;1993&lt;/year&gt;&lt;/dates&gt;&lt;urls&gt;&lt;/urls&gt;&lt;electronic-resource-num&gt;10.1111/j.1744-6163.1993.tb00408.x&lt;/electronic-resource-num&gt;&lt;/record&gt;&lt;/Cite&gt;&lt;Cite&gt;&lt;Author&gt;Koch&lt;/Author&gt;&lt;Year&gt;2007&lt;/Year&gt;&lt;RecNum&gt;15&lt;/RecNum&gt;&lt;record&gt;&lt;rec-number&gt;15&lt;/rec-number&gt;&lt;foreign-keys&gt;&lt;key app="EN" db-id="sxa0raawysfr05etf9355vvsazz0zx0swepw"&gt;15&lt;/key&gt;&lt;/foreign-keys&gt;&lt;ref-type name="Journal Article"&gt;17&lt;/ref-type&gt;&lt;contributors&gt;&lt;authors&gt;&lt;author&gt;Koch, Sabine C&lt;/author&gt;&lt;author&gt;Morlinghaus, Katharine&lt;/author&gt;&lt;author&gt;Fuchs, Thomas&lt;/author&gt;&lt;/authors&gt;&lt;/contributors&gt;&lt;titles&gt;&lt;title&gt;The joy dance: Specific effects of a single dance intervention on psychiatric patients with depression&lt;/title&gt;&lt;secondary-title&gt;The Arts in Psychotherapy&lt;/secondary-title&gt;&lt;/titles&gt;&lt;periodical&gt;&lt;full-title&gt;The Arts in Psychotherapy&lt;/full-title&gt;&lt;/periodical&gt;&lt;pages&gt;340-349&lt;/pages&gt;&lt;volume&gt;34&lt;/volume&gt;&lt;dates&gt;&lt;year&gt;2007&lt;/year&gt;&lt;/dates&gt;&lt;urls&gt;&lt;/urls&gt;&lt;electronic-resource-num&gt;10.1016/j.aip.2007.07.001&lt;/electronic-resource-num&gt;&lt;/record&gt;&lt;/Cite&gt;&lt;/EndNote&gt;</w:instrText>
      </w:r>
      <w:r w:rsidR="00FF0625">
        <w:rPr>
          <w:rFonts w:ascii="Times New Roman" w:hAnsi="Times New Roman" w:cs="Times New Roman"/>
          <w:sz w:val="24"/>
          <w:szCs w:val="24"/>
        </w:rPr>
        <w:fldChar w:fldCharType="separate"/>
      </w:r>
      <w:r w:rsidR="007754DA">
        <w:rPr>
          <w:rFonts w:ascii="Times New Roman" w:hAnsi="Times New Roman" w:cs="Times New Roman"/>
          <w:noProof/>
          <w:sz w:val="24"/>
          <w:szCs w:val="24"/>
        </w:rPr>
        <w:t>(</w:t>
      </w:r>
      <w:hyperlink w:anchor="_ENREF_16" w:tooltip="Heber, 1993 #16" w:history="1">
        <w:r w:rsidR="006F08C6">
          <w:rPr>
            <w:rFonts w:ascii="Times New Roman" w:hAnsi="Times New Roman" w:cs="Times New Roman"/>
            <w:noProof/>
            <w:sz w:val="24"/>
            <w:szCs w:val="24"/>
          </w:rPr>
          <w:t>Heber, 1993</w:t>
        </w:r>
      </w:hyperlink>
      <w:r w:rsidR="007754DA">
        <w:rPr>
          <w:rFonts w:ascii="Times New Roman" w:hAnsi="Times New Roman" w:cs="Times New Roman"/>
          <w:noProof/>
          <w:sz w:val="24"/>
          <w:szCs w:val="24"/>
        </w:rPr>
        <w:t xml:space="preserve">; </w:t>
      </w:r>
      <w:hyperlink w:anchor="_ENREF_23" w:tooltip="Koch, 2007 #15" w:history="1">
        <w:r w:rsidR="006F08C6">
          <w:rPr>
            <w:rFonts w:ascii="Times New Roman" w:hAnsi="Times New Roman" w:cs="Times New Roman"/>
            <w:noProof/>
            <w:sz w:val="24"/>
            <w:szCs w:val="24"/>
          </w:rPr>
          <w:t>S. C. Koch, Morlinghaus, &amp; Fuchs, 2007</w:t>
        </w:r>
      </w:hyperlink>
      <w:r w:rsidR="007754DA">
        <w:rPr>
          <w:rFonts w:ascii="Times New Roman" w:hAnsi="Times New Roman" w:cs="Times New Roman"/>
          <w:noProof/>
          <w:sz w:val="24"/>
          <w:szCs w:val="24"/>
        </w:rPr>
        <w:t>)</w:t>
      </w:r>
      <w:r w:rsidR="00FF0625">
        <w:rPr>
          <w:rFonts w:ascii="Times New Roman" w:hAnsi="Times New Roman" w:cs="Times New Roman"/>
          <w:sz w:val="24"/>
          <w:szCs w:val="24"/>
        </w:rPr>
        <w:fldChar w:fldCharType="end"/>
      </w:r>
      <w:r w:rsidR="00453AA2">
        <w:rPr>
          <w:rFonts w:ascii="Times New Roman" w:hAnsi="Times New Roman" w:cs="Times New Roman"/>
          <w:sz w:val="24"/>
          <w:szCs w:val="24"/>
        </w:rPr>
        <w:t xml:space="preserve">. </w:t>
      </w:r>
      <w:r w:rsidR="004D35F7">
        <w:rPr>
          <w:rFonts w:ascii="Times New Roman" w:hAnsi="Times New Roman" w:cs="Times New Roman"/>
          <w:sz w:val="24"/>
          <w:szCs w:val="24"/>
        </w:rPr>
        <w:t>F</w:t>
      </w:r>
      <w:r w:rsidR="00453AA2">
        <w:rPr>
          <w:rFonts w:ascii="Times New Roman" w:hAnsi="Times New Roman" w:cs="Times New Roman"/>
          <w:sz w:val="24"/>
          <w:szCs w:val="24"/>
        </w:rPr>
        <w:t xml:space="preserve">or individuals with schizophrenia, </w:t>
      </w:r>
      <w:r w:rsidR="007E0CEF">
        <w:rPr>
          <w:rFonts w:ascii="Times New Roman" w:hAnsi="Times New Roman" w:cs="Times New Roman"/>
          <w:sz w:val="24"/>
          <w:szCs w:val="24"/>
        </w:rPr>
        <w:t xml:space="preserve">ten weeks of </w:t>
      </w:r>
      <w:r w:rsidR="00F578DB">
        <w:rPr>
          <w:rFonts w:ascii="Times New Roman" w:hAnsi="Times New Roman" w:cs="Times New Roman"/>
          <w:sz w:val="24"/>
          <w:szCs w:val="24"/>
        </w:rPr>
        <w:t>D</w:t>
      </w:r>
      <w:r w:rsidR="007E0CEF">
        <w:rPr>
          <w:rFonts w:ascii="Times New Roman" w:hAnsi="Times New Roman" w:cs="Times New Roman"/>
          <w:sz w:val="24"/>
          <w:szCs w:val="24"/>
        </w:rPr>
        <w:t>M</w:t>
      </w:r>
      <w:r w:rsidR="00F578DB">
        <w:rPr>
          <w:rFonts w:ascii="Times New Roman" w:hAnsi="Times New Roman" w:cs="Times New Roman"/>
          <w:sz w:val="24"/>
          <w:szCs w:val="24"/>
        </w:rPr>
        <w:t>T in conjunction with standard care significantly reduces negative symptoms</w:t>
      </w:r>
      <w:r w:rsidR="007E0CEF">
        <w:rPr>
          <w:rFonts w:ascii="Times New Roman" w:hAnsi="Times New Roman" w:cs="Times New Roman"/>
          <w:sz w:val="24"/>
          <w:szCs w:val="24"/>
        </w:rPr>
        <w:t>,</w:t>
      </w:r>
      <w:r w:rsidR="00F578DB">
        <w:rPr>
          <w:rFonts w:ascii="Times New Roman" w:hAnsi="Times New Roman" w:cs="Times New Roman"/>
          <w:sz w:val="24"/>
          <w:szCs w:val="24"/>
        </w:rPr>
        <w:t xml:space="preserve"> </w:t>
      </w:r>
      <w:r w:rsidR="007E0CEF">
        <w:rPr>
          <w:rFonts w:ascii="Times New Roman" w:hAnsi="Times New Roman" w:cs="Times New Roman"/>
          <w:sz w:val="24"/>
          <w:szCs w:val="24"/>
        </w:rPr>
        <w:t>as measured by the Positive and Negative Syndrome Scale</w:t>
      </w:r>
      <w:r w:rsidR="004D35F7">
        <w:rPr>
          <w:rFonts w:ascii="Times New Roman" w:hAnsi="Times New Roman" w:cs="Times New Roman"/>
          <w:sz w:val="24"/>
          <w:szCs w:val="24"/>
        </w:rPr>
        <w:t>.</w:t>
      </w:r>
      <w:r w:rsidR="00F578DB">
        <w:rPr>
          <w:rFonts w:ascii="Times New Roman" w:hAnsi="Times New Roman" w:cs="Times New Roman"/>
          <w:sz w:val="24"/>
          <w:szCs w:val="24"/>
        </w:rPr>
        <w:t xml:space="preserve"> Unfortunately, due to the small sample size (N=45) of this study,  more research is necessary to further determine the therapeutic benefits of DMT for </w:t>
      </w:r>
      <w:r w:rsidR="00781C89">
        <w:rPr>
          <w:rFonts w:ascii="Times New Roman" w:hAnsi="Times New Roman" w:cs="Times New Roman"/>
          <w:sz w:val="24"/>
          <w:szCs w:val="24"/>
        </w:rPr>
        <w:lastRenderedPageBreak/>
        <w:t xml:space="preserve">participants with schizophrenia </w:t>
      </w:r>
      <w:r w:rsidR="00F578DB">
        <w:rPr>
          <w:rFonts w:ascii="Times New Roman" w:hAnsi="Times New Roman" w:cs="Times New Roman"/>
          <w:sz w:val="24"/>
          <w:szCs w:val="24"/>
        </w:rPr>
        <w:fldChar w:fldCharType="begin"/>
      </w:r>
      <w:r w:rsidR="00F578DB">
        <w:rPr>
          <w:rFonts w:ascii="Times New Roman" w:hAnsi="Times New Roman" w:cs="Times New Roman"/>
          <w:sz w:val="24"/>
          <w:szCs w:val="24"/>
        </w:rPr>
        <w:instrText xml:space="preserve"> ADDIN EN.CITE &lt;EndNote&gt;&lt;Cite&gt;&lt;Author&gt;Ren&lt;/Author&gt;&lt;Year&gt;2013&lt;/Year&gt;&lt;RecNum&gt;41&lt;/RecNum&gt;&lt;DisplayText&gt;(Ren &amp;amp; Xia, 2013)&lt;/DisplayText&gt;&lt;record&gt;&lt;rec-number&gt;41&lt;/rec-number&gt;&lt;foreign-keys&gt;&lt;key app="EN" db-id="sxa0raawysfr05etf9355vvsazz0zx0swepw"&gt;41&lt;/key&gt;&lt;/foreign-keys&gt;&lt;ref-type name="Journal Article"&gt;17&lt;/ref-type&gt;&lt;contributors&gt;&lt;authors&gt;&lt;author&gt;Ren, J.&lt;/author&gt;&lt;author&gt;Xia, J.&lt;/author&gt;&lt;/authors&gt;&lt;/contributors&gt;&lt;auth-address&gt;Biological Psychiatry, Shanghai Mental Health Center, 600 Wan Ping Nan Road, Shanghai, China, 200030.&lt;/auth-address&gt;&lt;titles&gt;&lt;title&gt;Dance therapy for schizophrenia&lt;/title&gt;&lt;secondary-title&gt;Cochrane Database Syst Rev&lt;/secondary-title&gt;&lt;alt-title&gt;The Cochrane database of systematic reviews&lt;/alt-title&gt;&lt;/titles&gt;&lt;periodical&gt;&lt;full-title&gt;Cochrane Database Syst Rev&lt;/full-title&gt;&lt;abbr-1&gt;The Cochrane database of systematic reviews&lt;/abbr-1&gt;&lt;/periodical&gt;&lt;alt-periodical&gt;&lt;full-title&gt;Cochrane Database Syst Rev&lt;/full-title&gt;&lt;abbr-1&gt;The Cochrane database of systematic reviews&lt;/abbr-1&gt;&lt;/alt-periodical&gt;&lt;pages&gt;CD006868&lt;/pages&gt;&lt;volume&gt;10&lt;/volume&gt;&lt;edition&gt;2013/10/05&lt;/edition&gt;&lt;dates&gt;&lt;year&gt;2013&lt;/year&gt;&lt;/dates&gt;&lt;isbn&gt;1469-493X (Electronic)&amp;#xD;1361-6137 (Linking)&lt;/isbn&gt;&lt;accession-num&gt;24092546&lt;/accession-num&gt;&lt;urls&gt;&lt;/urls&gt;&lt;electronic-resource-num&gt;10.1002/14651858.CD006868.pub3&lt;/electronic-resource-num&gt;&lt;remote-database-provider&gt;NLM&lt;/remote-database-provider&gt;&lt;language&gt;eng&lt;/language&gt;&lt;/record&gt;&lt;/Cite&gt;&lt;/EndNote&gt;</w:instrText>
      </w:r>
      <w:r w:rsidR="00F578DB">
        <w:rPr>
          <w:rFonts w:ascii="Times New Roman" w:hAnsi="Times New Roman" w:cs="Times New Roman"/>
          <w:sz w:val="24"/>
          <w:szCs w:val="24"/>
        </w:rPr>
        <w:fldChar w:fldCharType="separate"/>
      </w:r>
      <w:r w:rsidR="00F578DB">
        <w:rPr>
          <w:rFonts w:ascii="Times New Roman" w:hAnsi="Times New Roman" w:cs="Times New Roman"/>
          <w:noProof/>
          <w:sz w:val="24"/>
          <w:szCs w:val="24"/>
        </w:rPr>
        <w:t>(</w:t>
      </w:r>
      <w:hyperlink w:anchor="_ENREF_29" w:tooltip="Ren, 2013 #41" w:history="1">
        <w:r w:rsidR="006F08C6">
          <w:rPr>
            <w:rFonts w:ascii="Times New Roman" w:hAnsi="Times New Roman" w:cs="Times New Roman"/>
            <w:noProof/>
            <w:sz w:val="24"/>
            <w:szCs w:val="24"/>
          </w:rPr>
          <w:t>Ren &amp; Xia, 2013</w:t>
        </w:r>
      </w:hyperlink>
      <w:r w:rsidR="00F578DB">
        <w:rPr>
          <w:rFonts w:ascii="Times New Roman" w:hAnsi="Times New Roman" w:cs="Times New Roman"/>
          <w:noProof/>
          <w:sz w:val="24"/>
          <w:szCs w:val="24"/>
        </w:rPr>
        <w:t>)</w:t>
      </w:r>
      <w:r w:rsidR="00F578DB">
        <w:rPr>
          <w:rFonts w:ascii="Times New Roman" w:hAnsi="Times New Roman" w:cs="Times New Roman"/>
          <w:sz w:val="24"/>
          <w:szCs w:val="24"/>
        </w:rPr>
        <w:fldChar w:fldCharType="end"/>
      </w:r>
      <w:r w:rsidR="007E0CEF">
        <w:rPr>
          <w:rFonts w:ascii="Times New Roman" w:hAnsi="Times New Roman" w:cs="Times New Roman"/>
          <w:sz w:val="24"/>
          <w:szCs w:val="24"/>
        </w:rPr>
        <w:t xml:space="preserve">. </w:t>
      </w:r>
      <w:r w:rsidR="00EA0108">
        <w:rPr>
          <w:rFonts w:ascii="Times New Roman" w:hAnsi="Times New Roman" w:cs="Times New Roman"/>
          <w:sz w:val="24"/>
          <w:szCs w:val="24"/>
        </w:rPr>
        <w:t xml:space="preserve">The amount of research </w:t>
      </w:r>
      <w:r w:rsidR="009D663D">
        <w:rPr>
          <w:rFonts w:ascii="Times New Roman" w:hAnsi="Times New Roman" w:cs="Times New Roman"/>
          <w:sz w:val="24"/>
          <w:szCs w:val="24"/>
        </w:rPr>
        <w:t xml:space="preserve">available </w:t>
      </w:r>
      <w:r w:rsidR="00EA0108">
        <w:rPr>
          <w:rFonts w:ascii="Times New Roman" w:hAnsi="Times New Roman" w:cs="Times New Roman"/>
          <w:sz w:val="24"/>
          <w:szCs w:val="24"/>
        </w:rPr>
        <w:t xml:space="preserve">regarding adults and psychiatric disorders remains relatively small, but analogous work regarding children is </w:t>
      </w:r>
      <w:r w:rsidR="00A11B40">
        <w:rPr>
          <w:rFonts w:ascii="Times New Roman" w:hAnsi="Times New Roman" w:cs="Times New Roman"/>
          <w:sz w:val="24"/>
          <w:szCs w:val="24"/>
        </w:rPr>
        <w:t>even more</w:t>
      </w:r>
      <w:r w:rsidR="00EA0108">
        <w:rPr>
          <w:rFonts w:ascii="Times New Roman" w:hAnsi="Times New Roman" w:cs="Times New Roman"/>
          <w:sz w:val="24"/>
          <w:szCs w:val="24"/>
        </w:rPr>
        <w:t xml:space="preserve"> scant.</w:t>
      </w:r>
    </w:p>
    <w:p w14:paraId="4A34118A" w14:textId="77777777" w:rsidR="0059197C" w:rsidRDefault="005D229F" w:rsidP="00264A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Extending beyond adults, pediatric populations </w:t>
      </w:r>
      <w:r w:rsidR="007072C0">
        <w:rPr>
          <w:rFonts w:ascii="Times New Roman" w:hAnsi="Times New Roman" w:cs="Times New Roman"/>
          <w:sz w:val="24"/>
          <w:szCs w:val="24"/>
        </w:rPr>
        <w:t>also</w:t>
      </w:r>
      <w:r>
        <w:rPr>
          <w:rFonts w:ascii="Times New Roman" w:hAnsi="Times New Roman" w:cs="Times New Roman"/>
          <w:sz w:val="24"/>
          <w:szCs w:val="24"/>
        </w:rPr>
        <w:t xml:space="preserve"> benefit from the therapeutic effects of DMT.</w:t>
      </w:r>
      <w:r w:rsidR="00DB1AD4">
        <w:rPr>
          <w:rFonts w:ascii="Times New Roman" w:hAnsi="Times New Roman" w:cs="Times New Roman"/>
          <w:sz w:val="24"/>
          <w:szCs w:val="24"/>
        </w:rPr>
        <w:t xml:space="preserve"> </w:t>
      </w:r>
      <w:r w:rsidR="001E2688">
        <w:rPr>
          <w:rFonts w:ascii="Times New Roman" w:hAnsi="Times New Roman" w:cs="Times New Roman"/>
          <w:sz w:val="24"/>
          <w:szCs w:val="24"/>
        </w:rPr>
        <w:t xml:space="preserve">DMT is believed to be an effective </w:t>
      </w:r>
      <w:r w:rsidR="004F6006">
        <w:rPr>
          <w:rFonts w:ascii="Times New Roman" w:hAnsi="Times New Roman" w:cs="Times New Roman"/>
          <w:sz w:val="24"/>
          <w:szCs w:val="24"/>
        </w:rPr>
        <w:t xml:space="preserve">treatment modality for children suffering with </w:t>
      </w:r>
      <w:r w:rsidR="006F08C6">
        <w:rPr>
          <w:rFonts w:ascii="Times New Roman" w:hAnsi="Times New Roman" w:cs="Times New Roman"/>
          <w:sz w:val="24"/>
          <w:szCs w:val="24"/>
        </w:rPr>
        <w:t>various forms of</w:t>
      </w:r>
      <w:r w:rsidR="004F6006">
        <w:rPr>
          <w:rFonts w:ascii="Times New Roman" w:hAnsi="Times New Roman" w:cs="Times New Roman"/>
          <w:sz w:val="24"/>
          <w:szCs w:val="24"/>
        </w:rPr>
        <w:t xml:space="preserve"> trauma </w:t>
      </w:r>
      <w:r w:rsidR="004F6006">
        <w:rPr>
          <w:rFonts w:ascii="Times New Roman" w:hAnsi="Times New Roman" w:cs="Times New Roman"/>
          <w:sz w:val="24"/>
          <w:szCs w:val="24"/>
        </w:rPr>
        <w:fldChar w:fldCharType="begin"/>
      </w:r>
      <w:r w:rsidR="006F08C6">
        <w:rPr>
          <w:rFonts w:ascii="Times New Roman" w:hAnsi="Times New Roman" w:cs="Times New Roman"/>
          <w:sz w:val="24"/>
          <w:szCs w:val="24"/>
        </w:rPr>
        <w:instrText xml:space="preserve"> ADDIN EN.CITE &lt;EndNote&gt;&lt;Cite&gt;&lt;Author&gt;Pierce&lt;/Author&gt;&lt;Year&gt;2014&lt;/Year&gt;&lt;RecNum&gt;35&lt;/RecNum&gt;&lt;DisplayText&gt;(D. A. Harris, 2007; Pierce, 2014)&lt;/DisplayText&gt;&lt;record&gt;&lt;rec-number&gt;35&lt;/rec-number&gt;&lt;foreign-keys&gt;&lt;key app="EN" db-id="sxa0raawysfr05etf9355vvsazz0zx0swepw"&gt;35&lt;/key&gt;&lt;/foreign-keys&gt;&lt;ref-type name="Journal Article"&gt;17&lt;/ref-type&gt;&lt;contributors&gt;&lt;authors&gt;&lt;author&gt;Pierce, Laura&lt;/author&gt;&lt;/authors&gt;&lt;/contributors&gt;&lt;titles&gt;&lt;title&gt;The integrative power of dance/movement therapy: Implications for the treatment of dissociation and developmental trauma&lt;/title&gt;&lt;secondary-title&gt;The Arts in Psychotherapy&lt;/secondary-title&gt;&lt;/titles&gt;&lt;periodical&gt;&lt;full-title&gt;The Arts in Psychotherapy&lt;/full-title&gt;&lt;/periodical&gt;&lt;pages&gt;7-15&lt;/pages&gt;&lt;volume&gt;41&lt;/volume&gt;&lt;number&gt;1&lt;/number&gt;&lt;keywords&gt;&lt;keyword&gt;Dance/movement therapy&lt;/keyword&gt;&lt;keyword&gt;Dissociation&lt;/keyword&gt;&lt;keyword&gt;Integration&lt;/keyword&gt;&lt;keyword&gt;Trauma&lt;/keyword&gt;&lt;keyword&gt;Childhood abuse&lt;/keyword&gt;&lt;keyword&gt;Phase-oriented treatment&lt;/keyword&gt;&lt;/keywords&gt;&lt;dates&gt;&lt;year&gt;2014&lt;/year&gt;&lt;pub-dates&gt;&lt;date&gt;2//&lt;/date&gt;&lt;/pub-dates&gt;&lt;/dates&gt;&lt;isbn&gt;0197-4556&lt;/isbn&gt;&lt;urls&gt;&lt;related-urls&gt;&lt;url&gt;http://www.sciencedirect.com/science/article/pii/S0197455613001652&lt;/url&gt;&lt;/related-urls&gt;&lt;/urls&gt;&lt;electronic-resource-num&gt;http://dx.doi.org/10.1016/j.aip.2013.10.002&lt;/electronic-resource-num&gt;&lt;/record&gt;&lt;/Cite&gt;&lt;Cite&gt;&lt;Author&gt;Harris&lt;/Author&gt;&lt;Year&gt;2007&lt;/Year&gt;&lt;RecNum&gt;48&lt;/RecNum&gt;&lt;record&gt;&lt;rec-number&gt;48&lt;/rec-number&gt;&lt;foreign-keys&gt;&lt;key app="EN" db-id="sxa0raawysfr05etf9355vvsazz0zx0swepw"&gt;48&lt;/key&gt;&lt;/foreign-keys&gt;&lt;ref-type name="Journal Article"&gt;17&lt;/ref-type&gt;&lt;contributors&gt;&lt;authors&gt;&lt;author&gt;Harris, David Alan&lt;/author&gt;&lt;/authors&gt;&lt;/contributors&gt;&lt;titles&gt;&lt;title&gt;Pathways to embodied empathy and reconciliation after atrocity: Former boy soldiers in a dance/movement therapy group in Sierra Leone&lt;/title&gt;&lt;secondary-title&gt;Intervention&lt;/secondary-title&gt;&lt;/titles&gt;&lt;periodical&gt;&lt;full-title&gt;Intervention&lt;/full-title&gt;&lt;/periodical&gt;&lt;pages&gt;203-231&lt;/pages&gt;&lt;volume&gt;5&lt;/volume&gt;&lt;number&gt;3&lt;/number&gt;&lt;dates&gt;&lt;year&gt;2007&lt;/year&gt;&lt;/dates&gt;&lt;isbn&gt;1571-8883&lt;/isbn&gt;&lt;urls&gt;&lt;/urls&gt;&lt;/record&gt;&lt;/Cite&gt;&lt;/EndNote&gt;</w:instrText>
      </w:r>
      <w:r w:rsidR="004F6006">
        <w:rPr>
          <w:rFonts w:ascii="Times New Roman" w:hAnsi="Times New Roman" w:cs="Times New Roman"/>
          <w:sz w:val="24"/>
          <w:szCs w:val="24"/>
        </w:rPr>
        <w:fldChar w:fldCharType="separate"/>
      </w:r>
      <w:r w:rsidR="006F08C6">
        <w:rPr>
          <w:rFonts w:ascii="Times New Roman" w:hAnsi="Times New Roman" w:cs="Times New Roman"/>
          <w:noProof/>
          <w:sz w:val="24"/>
          <w:szCs w:val="24"/>
        </w:rPr>
        <w:t>(</w:t>
      </w:r>
      <w:hyperlink w:anchor="_ENREF_13" w:tooltip="Harris, 2007 #48" w:history="1">
        <w:r w:rsidR="006F08C6">
          <w:rPr>
            <w:rFonts w:ascii="Times New Roman" w:hAnsi="Times New Roman" w:cs="Times New Roman"/>
            <w:noProof/>
            <w:sz w:val="24"/>
            <w:szCs w:val="24"/>
          </w:rPr>
          <w:t>D. A. Harris, 2007</w:t>
        </w:r>
      </w:hyperlink>
      <w:r w:rsidR="006F08C6">
        <w:rPr>
          <w:rFonts w:ascii="Times New Roman" w:hAnsi="Times New Roman" w:cs="Times New Roman"/>
          <w:noProof/>
          <w:sz w:val="24"/>
          <w:szCs w:val="24"/>
        </w:rPr>
        <w:t xml:space="preserve">; </w:t>
      </w:r>
      <w:hyperlink w:anchor="_ENREF_27" w:tooltip="Pierce, 2014 #35" w:history="1">
        <w:r w:rsidR="006F08C6">
          <w:rPr>
            <w:rFonts w:ascii="Times New Roman" w:hAnsi="Times New Roman" w:cs="Times New Roman"/>
            <w:noProof/>
            <w:sz w:val="24"/>
            <w:szCs w:val="24"/>
          </w:rPr>
          <w:t>Pierce, 2014</w:t>
        </w:r>
      </w:hyperlink>
      <w:r w:rsidR="006F08C6">
        <w:rPr>
          <w:rFonts w:ascii="Times New Roman" w:hAnsi="Times New Roman" w:cs="Times New Roman"/>
          <w:noProof/>
          <w:sz w:val="24"/>
          <w:szCs w:val="24"/>
        </w:rPr>
        <w:t>)</w:t>
      </w:r>
      <w:r w:rsidR="004F6006">
        <w:rPr>
          <w:rFonts w:ascii="Times New Roman" w:hAnsi="Times New Roman" w:cs="Times New Roman"/>
          <w:sz w:val="24"/>
          <w:szCs w:val="24"/>
        </w:rPr>
        <w:fldChar w:fldCharType="end"/>
      </w:r>
      <w:r w:rsidR="004F6006">
        <w:rPr>
          <w:rFonts w:ascii="Times New Roman" w:hAnsi="Times New Roman" w:cs="Times New Roman"/>
          <w:sz w:val="24"/>
          <w:szCs w:val="24"/>
        </w:rPr>
        <w:t xml:space="preserve">, maltreatment </w:t>
      </w:r>
      <w:r w:rsidR="004F6006">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&lt;EndNote&gt;&lt;Cite&gt;&lt;Author&gt;Betty&lt;/Author&gt;&lt;Year&gt;2013&lt;/Year&gt;&lt;RecNum&gt;33&lt;/RecNum&gt;&lt;DisplayText&gt;(Betty, 2013)&lt;/DisplayText&gt;&lt;record&gt;&lt;rec-number&gt;33&lt;/rec-number&gt;&lt;foreign-keys&gt;&lt;key app="EN" db-id="sxa0raawysfr05etf9355vvsazz0zx0swepw"&gt;33&lt;/key&gt;&lt;/foreign-keys&gt;&lt;ref-type name="Journal Article"&gt;17&lt;/ref-type&gt;&lt;contributors&gt;&lt;authors&gt;&lt;author&gt;Betty, April&lt;/author&gt;&lt;/authors&gt;&lt;/contributors&gt;&lt;titles&gt;&lt;title&gt;Taming tidal waves: A dance/movement therapy approach to supporting emotion regulation in maltreated children&lt;/title&gt;&lt;secondary-title&gt;American Journal of Dance Therapy&lt;/secondary-title&gt;&lt;alt-title&gt;Am J Dance Ther&lt;/alt-title&gt;&lt;/titles&gt;&lt;periodical&gt;&lt;full-title&gt;American Journal of Dance Therapy&lt;/full-title&gt;&lt;abbr-1&gt;Am J Dance Ther&lt;/abbr-1&gt;&lt;/periodical&gt;&lt;alt-periodical&gt;&lt;full-title&gt;American Journal of Dance Therapy&lt;/full-title&gt;&lt;abbr-1&gt;Am J Dance Ther&lt;/abbr-1&gt;&lt;/alt-periodical&gt;&lt;pages&gt;39-59&lt;/pages&gt;&lt;volume&gt;35&lt;/volume&gt;&lt;number&gt;1&lt;/number&gt;&lt;keywords&gt;&lt;keyword&gt;Emotion regulation&lt;/keyword&gt;&lt;keyword&gt;Dance/movement therapy&lt;/keyword&gt;&lt;keyword&gt;Children&lt;/keyword&gt;&lt;keyword&gt;Maltreatment&lt;/keyword&gt;&lt;keyword&gt;Residential treatment&lt;/keyword&gt;&lt;keyword&gt;Attunement&lt;/keyword&gt;&lt;/keywords&gt;&lt;dates&gt;&lt;year&gt;2013&lt;/year&gt;&lt;pub-dates&gt;&lt;date&gt;2013/06/01&lt;/date&gt;&lt;/pub-dates&gt;&lt;/dates&gt;&lt;publisher&gt;Springer US&lt;/publisher&gt;&lt;isbn&gt;0146-3721&lt;/isbn&gt;&lt;urls&gt;&lt;related-urls&gt;&lt;url&gt;http://dx.doi.org/10.1007/s10465-013-9152-3&lt;/url&gt;&lt;/related-urls&gt;&lt;/urls&gt;&lt;electronic-resource-num&gt;10.1007/s10465-013-9152-3&lt;/electronic-resource-num&gt;&lt;language&gt;English&lt;/language&gt;&lt;/record&gt;&lt;/Cite&gt;&lt;/EndNote&gt;</w:instrText>
      </w:r>
      <w:r w:rsidR="004F6006">
        <w:rPr>
          <w:rFonts w:ascii="Times New Roman" w:hAnsi="Times New Roman" w:cs="Times New Roman"/>
          <w:sz w:val="24"/>
          <w:szCs w:val="24"/>
        </w:rPr>
        <w:fldChar w:fldCharType="separate"/>
      </w:r>
      <w:r w:rsidR="004F6006">
        <w:rPr>
          <w:rFonts w:ascii="Times New Roman" w:hAnsi="Times New Roman" w:cs="Times New Roman"/>
          <w:noProof/>
          <w:sz w:val="24"/>
          <w:szCs w:val="24"/>
        </w:rPr>
        <w:t>(</w:t>
      </w:r>
      <w:hyperlink w:anchor="_ENREF_4" w:tooltip="Betty, 2013 #33" w:history="1">
        <w:r w:rsidR="006F08C6">
          <w:rPr>
            <w:rFonts w:ascii="Times New Roman" w:hAnsi="Times New Roman" w:cs="Times New Roman"/>
            <w:noProof/>
            <w:sz w:val="24"/>
            <w:szCs w:val="24"/>
          </w:rPr>
          <w:t>Betty, 2013</w:t>
        </w:r>
      </w:hyperlink>
      <w:r w:rsidR="004F6006">
        <w:rPr>
          <w:rFonts w:ascii="Times New Roman" w:hAnsi="Times New Roman" w:cs="Times New Roman"/>
          <w:noProof/>
          <w:sz w:val="24"/>
          <w:szCs w:val="24"/>
        </w:rPr>
        <w:t>)</w:t>
      </w:r>
      <w:r w:rsidR="004F6006">
        <w:rPr>
          <w:rFonts w:ascii="Times New Roman" w:hAnsi="Times New Roman" w:cs="Times New Roman"/>
          <w:sz w:val="24"/>
          <w:szCs w:val="24"/>
        </w:rPr>
        <w:fldChar w:fldCharType="end"/>
      </w:r>
      <w:r w:rsidR="004F6006">
        <w:rPr>
          <w:rFonts w:ascii="Times New Roman" w:hAnsi="Times New Roman" w:cs="Times New Roman"/>
          <w:sz w:val="24"/>
          <w:szCs w:val="24"/>
        </w:rPr>
        <w:t xml:space="preserve">, and abuse </w:t>
      </w:r>
      <w:r w:rsidR="004F6006">
        <w:rPr>
          <w:rFonts w:ascii="Times New Roman" w:hAnsi="Times New Roman" w:cs="Times New Roman"/>
          <w:sz w:val="24"/>
          <w:szCs w:val="24"/>
        </w:rPr>
        <w:fldChar w:fldCharType="begin"/>
      </w:r>
      <w:r w:rsidR="004F6006">
        <w:rPr>
          <w:rFonts w:ascii="Times New Roman" w:hAnsi="Times New Roman" w:cs="Times New Roman"/>
          <w:sz w:val="24"/>
          <w:szCs w:val="24"/>
        </w:rPr>
        <w:instrText xml:space="preserve"> ADDIN EN.CITE &lt;EndNote&gt;&lt;Cite&gt;&lt;Author&gt;Goodill&lt;/Author&gt;&lt;Year&gt;1987&lt;/Year&gt;&lt;RecNum&gt;28&lt;/RecNum&gt;&lt;DisplayText&gt;(Goodill, 1987)&lt;/DisplayText&gt;&lt;record&gt;&lt;rec-number&gt;28&lt;/rec-number&gt;&lt;foreign-keys&gt;&lt;key app="EN" db-id="sxa0raawysfr05etf9355vvsazz0zx0swepw"&gt;28&lt;/key&gt;&lt;/foreign-keys&gt;&lt;ref-type name="Journal Article"&gt;17&lt;/ref-type&gt;&lt;contributors&gt;&lt;authors&gt;&lt;author&gt;Goodill, Sharon W.&lt;/author&gt;&lt;/authors&gt;&lt;/contributors&gt;&lt;titles&gt;&lt;title&gt;Dance/movement therapy with abused children&lt;/title&gt;&lt;secondary-title&gt;The Arts in Psychotherapy&lt;/secondary-title&gt;&lt;/titles&gt;&lt;periodical&gt;&lt;full-title&gt;The Arts in Psychotherapy&lt;/full-title&gt;&lt;/periodical&gt;&lt;pages&gt;59-68&lt;/pages&gt;&lt;volume&gt;14&lt;/volume&gt;&lt;number&gt;1&lt;/number&gt;&lt;dates&gt;&lt;year&gt;1987&lt;/year&gt;&lt;pub-dates&gt;&lt;date&gt;//Spring&lt;/date&gt;&lt;/pub-dates&gt;&lt;/dates&gt;&lt;isbn&gt;0197-4556&lt;/isbn&gt;&lt;urls&gt;&lt;related-urls&gt;&lt;url&gt;http://www.sciencedirect.com/science/article/pii/0197455687900359&lt;/url&gt;&lt;/related-urls&gt;&lt;/urls&gt;&lt;electronic-resource-num&gt;10.1016/0197-4556(87)90035-9&lt;/electronic-resource-num&gt;&lt;/record&gt;&lt;/Cite&gt;&lt;/EndNote&gt;</w:instrText>
      </w:r>
      <w:r w:rsidR="004F6006">
        <w:rPr>
          <w:rFonts w:ascii="Times New Roman" w:hAnsi="Times New Roman" w:cs="Times New Roman"/>
          <w:sz w:val="24"/>
          <w:szCs w:val="24"/>
        </w:rPr>
        <w:fldChar w:fldCharType="separate"/>
      </w:r>
      <w:r w:rsidR="004F6006">
        <w:rPr>
          <w:rFonts w:ascii="Times New Roman" w:hAnsi="Times New Roman" w:cs="Times New Roman"/>
          <w:noProof/>
          <w:sz w:val="24"/>
          <w:szCs w:val="24"/>
        </w:rPr>
        <w:t>(</w:t>
      </w:r>
      <w:hyperlink w:anchor="_ENREF_11" w:tooltip="Goodill, 1987 #28" w:history="1">
        <w:r w:rsidR="006F08C6">
          <w:rPr>
            <w:rFonts w:ascii="Times New Roman" w:hAnsi="Times New Roman" w:cs="Times New Roman"/>
            <w:noProof/>
            <w:sz w:val="24"/>
            <w:szCs w:val="24"/>
          </w:rPr>
          <w:t>Goodill, 1987</w:t>
        </w:r>
      </w:hyperlink>
      <w:r w:rsidR="004F6006">
        <w:rPr>
          <w:rFonts w:ascii="Times New Roman" w:hAnsi="Times New Roman" w:cs="Times New Roman"/>
          <w:noProof/>
          <w:sz w:val="24"/>
          <w:szCs w:val="24"/>
        </w:rPr>
        <w:t>)</w:t>
      </w:r>
      <w:r w:rsidR="004F6006">
        <w:rPr>
          <w:rFonts w:ascii="Times New Roman" w:hAnsi="Times New Roman" w:cs="Times New Roman"/>
          <w:sz w:val="24"/>
          <w:szCs w:val="24"/>
        </w:rPr>
        <w:fldChar w:fldCharType="end"/>
      </w:r>
      <w:r w:rsidR="004F6006">
        <w:rPr>
          <w:rFonts w:ascii="Times New Roman" w:hAnsi="Times New Roman" w:cs="Times New Roman"/>
          <w:sz w:val="24"/>
          <w:szCs w:val="24"/>
        </w:rPr>
        <w:t xml:space="preserve">. </w:t>
      </w:r>
      <w:r w:rsidR="00F6757A">
        <w:rPr>
          <w:rFonts w:ascii="Times New Roman" w:hAnsi="Times New Roman" w:cs="Times New Roman"/>
          <w:sz w:val="24"/>
          <w:szCs w:val="24"/>
        </w:rPr>
        <w:t>Additionally, c</w:t>
      </w:r>
      <w:r w:rsidR="001E2688">
        <w:rPr>
          <w:rFonts w:ascii="Times New Roman" w:hAnsi="Times New Roman" w:cs="Times New Roman"/>
          <w:sz w:val="24"/>
          <w:szCs w:val="24"/>
        </w:rPr>
        <w:t xml:space="preserve">hildren with psychiatric disorders, including </w:t>
      </w:r>
      <w:r w:rsidR="001E2688" w:rsidRPr="009E2406">
        <w:rPr>
          <w:rFonts w:ascii="Times New Roman" w:hAnsi="Times New Roman" w:cs="Times New Roman"/>
          <w:sz w:val="24"/>
          <w:szCs w:val="24"/>
        </w:rPr>
        <w:t>depression</w:t>
      </w:r>
      <w:r w:rsidR="001363CC">
        <w:rPr>
          <w:rFonts w:ascii="Times New Roman" w:hAnsi="Times New Roman" w:cs="Times New Roman"/>
          <w:sz w:val="24"/>
          <w:szCs w:val="24"/>
        </w:rPr>
        <w:t xml:space="preserve"> </w:t>
      </w:r>
      <w:r w:rsidR="001363CC">
        <w:rPr>
          <w:rFonts w:ascii="Times New Roman" w:hAnsi="Times New Roman" w:cs="Times New Roman"/>
          <w:sz w:val="24"/>
          <w:szCs w:val="24"/>
        </w:rPr>
        <w:fldChar w:fldCharType="begin"/>
      </w:r>
      <w:r w:rsidR="001363CC">
        <w:rPr>
          <w:rFonts w:ascii="Times New Roman" w:hAnsi="Times New Roman" w:cs="Times New Roman"/>
          <w:sz w:val="24"/>
          <w:szCs w:val="24"/>
        </w:rPr>
        <w:instrText xml:space="preserve"> ADDIN EN.CITE &lt;EndNote&gt;&lt;Cite&gt;&lt;Author&gt;Jeong&lt;/Author&gt;&lt;Year&gt;2005&lt;/Year&gt;&lt;RecNum&gt;29&lt;/RecNum&gt;&lt;DisplayText&gt;(Jeong et al., 2005)&lt;/DisplayText&gt;&lt;record&gt;&lt;rec-number&gt;29&lt;/rec-number&gt;&lt;foreign-keys&gt;&lt;key app="EN" db-id="sxa0raawysfr05etf9355vvsazz0zx0swepw"&gt;29&lt;/key&gt;&lt;/foreign-keys&gt;&lt;ref-type name="Journal Article"&gt;17&lt;/ref-type&gt;&lt;contributors&gt;&lt;authors&gt;&lt;author&gt;Jeong, Y. J.&lt;/author&gt;&lt;author&gt;Hong, S. C.&lt;/author&gt;&lt;author&gt;Lee, M. S.&lt;/author&gt;&lt;author&gt;Park, M. C.&lt;/author&gt;&lt;author&gt;Kim, Y. K.&lt;/author&gt;&lt;author&gt;Suh, C. M.&lt;/author&gt;&lt;/authors&gt;&lt;/contributors&gt;&lt;auth-address&gt;Department of Physical Education, Wonkwang University, Iksan, Republic of Korea.&lt;/auth-address&gt;&lt;titles&gt;&lt;title&gt;Dance movement therapy improves emotional responses and modulates neurohormones in adolescents with mild depression&lt;/title&gt;&lt;secondary-title&gt;Int J Neurosci&lt;/secondary-title&gt;&lt;alt-title&gt;The International journal of neuroscience&lt;/alt-title&gt;&lt;/titles&gt;&lt;pages&gt;1711-20&lt;/pages&gt;&lt;volume&gt;115&lt;/volume&gt;&lt;number&gt;12&lt;/number&gt;&lt;edition&gt;2005/11/17&lt;/edition&gt;&lt;keywords&gt;&lt;keyword&gt;Adolescent&lt;/keyword&gt;&lt;keyword&gt;Chromatography, High Pressure Liquid/methods&lt;/keyword&gt;&lt;keyword&gt;Dance Therapy/ methods&lt;/keyword&gt;&lt;keyword&gt;Depression/blood/physiopathology/psychology/ therapy&lt;/keyword&gt;&lt;keyword&gt;Dopamine/blood&lt;/keyword&gt;&lt;keyword&gt;Electrochemistry/methods&lt;/keyword&gt;&lt;keyword&gt;Emotions/ physiology&lt;/keyword&gt;&lt;keyword&gt;Female&lt;/keyword&gt;&lt;keyword&gt;Humans&lt;/keyword&gt;&lt;keyword&gt;Neurotransmitter Agents/ blood&lt;/keyword&gt;&lt;keyword&gt;Psychological Tests/statistics &amp;amp; numerical data&lt;/keyword&gt;&lt;keyword&gt;Radioimmunoassay/methods&lt;/keyword&gt;&lt;keyword&gt;Serotonin/blood&lt;/keyword&gt;&lt;keyword&gt;Treatment Outcome&lt;/keyword&gt;&lt;/keywords&gt;&lt;dates&gt;&lt;year&gt;2005&lt;/year&gt;&lt;pub-dates&gt;&lt;date&gt;Dec&lt;/date&gt;&lt;/pub-dates&gt;&lt;/dates&gt;&lt;isbn&gt;0020-7454 (Print)&amp;#xD;0020-7454 (Linking)&lt;/isbn&gt;&lt;accession-num&gt;16287635&lt;/accession-num&gt;&lt;urls&gt;&lt;/urls&gt;&lt;electronic-resource-num&gt;10.1080/00207450590958574&lt;/electronic-resource-num&gt;&lt;remote-database-provider&gt;NLM&lt;/remote-database-provider&gt;&lt;language&gt;eng&lt;/language&gt;&lt;/record&gt;&lt;/Cite&gt;&lt;/EndNote&gt;</w:instrText>
      </w:r>
      <w:r w:rsidR="001363CC">
        <w:rPr>
          <w:rFonts w:ascii="Times New Roman" w:hAnsi="Times New Roman" w:cs="Times New Roman"/>
          <w:sz w:val="24"/>
          <w:szCs w:val="24"/>
        </w:rPr>
        <w:fldChar w:fldCharType="separate"/>
      </w:r>
      <w:r w:rsidR="001363CC">
        <w:rPr>
          <w:rFonts w:ascii="Times New Roman" w:hAnsi="Times New Roman" w:cs="Times New Roman"/>
          <w:noProof/>
          <w:sz w:val="24"/>
          <w:szCs w:val="24"/>
        </w:rPr>
        <w:t>(</w:t>
      </w:r>
      <w:hyperlink w:anchor="_ENREF_18" w:tooltip="Jeong, 2005 #29" w:history="1">
        <w:r w:rsidR="006F08C6">
          <w:rPr>
            <w:rFonts w:ascii="Times New Roman" w:hAnsi="Times New Roman" w:cs="Times New Roman"/>
            <w:noProof/>
            <w:sz w:val="24"/>
            <w:szCs w:val="24"/>
          </w:rPr>
          <w:t>Jeong et al., 2005</w:t>
        </w:r>
      </w:hyperlink>
      <w:r w:rsidR="001363CC">
        <w:rPr>
          <w:rFonts w:ascii="Times New Roman" w:hAnsi="Times New Roman" w:cs="Times New Roman"/>
          <w:noProof/>
          <w:sz w:val="24"/>
          <w:szCs w:val="24"/>
        </w:rPr>
        <w:t>)</w:t>
      </w:r>
      <w:r w:rsidR="001363CC">
        <w:rPr>
          <w:rFonts w:ascii="Times New Roman" w:hAnsi="Times New Roman" w:cs="Times New Roman"/>
          <w:sz w:val="24"/>
          <w:szCs w:val="24"/>
        </w:rPr>
        <w:fldChar w:fldCharType="end"/>
      </w:r>
      <w:r w:rsidR="001E2688" w:rsidRPr="009E2406">
        <w:rPr>
          <w:rFonts w:ascii="Times New Roman" w:hAnsi="Times New Roman" w:cs="Times New Roman"/>
          <w:sz w:val="24"/>
          <w:szCs w:val="24"/>
        </w:rPr>
        <w:t>, conduct disorder</w:t>
      </w:r>
      <w:r w:rsidR="001E2688">
        <w:rPr>
          <w:rFonts w:ascii="Times New Roman" w:hAnsi="Times New Roman" w:cs="Times New Roman"/>
          <w:sz w:val="24"/>
          <w:szCs w:val="24"/>
        </w:rPr>
        <w:t xml:space="preserve"> </w:t>
      </w:r>
      <w:r w:rsidR="001E2688">
        <w:rPr>
          <w:rFonts w:ascii="Times New Roman" w:hAnsi="Times New Roman" w:cs="Times New Roman"/>
          <w:sz w:val="24"/>
          <w:szCs w:val="24"/>
        </w:rPr>
        <w:fldChar w:fldCharType="begin"/>
      </w:r>
      <w:r w:rsidR="001E2688">
        <w:rPr>
          <w:rFonts w:ascii="Times New Roman" w:hAnsi="Times New Roman" w:cs="Times New Roman"/>
          <w:sz w:val="24"/>
          <w:szCs w:val="24"/>
        </w:rPr>
        <w:instrText xml:space="preserve"> ADDIN EN.CITE &lt;EndNote&gt;&lt;Cite&gt;&lt;Author&gt;Erfer&lt;/Author&gt;&lt;Year&gt;2006&lt;/Year&gt;&lt;RecNum&gt;12&lt;/RecNum&gt;&lt;DisplayText&gt;(Erfer &amp;amp; Ziv, 2006)&lt;/DisplayText&gt;&lt;record&gt;&lt;rec-number&gt;12&lt;/rec-number&gt;&lt;foreign-keys&gt;&lt;key app="EN" db-id="sxa0raawysfr05etf9355vvsazz0zx0swepw"&gt;12&lt;/key&gt;&lt;/foreign-keys&gt;&lt;ref-type name="Journal Article"&gt;17&lt;/ref-type&gt;&lt;contributors&gt;&lt;authors&gt;&lt;author&gt;Erfer, Tina&lt;/author&gt;&lt;author&gt;Ziv, Anat&lt;/author&gt;&lt;/authors&gt;&lt;/contributors&gt;&lt;titles&gt;&lt;title&gt;Moving toward cohesion: Group dance/movement therapy with children in psychiatry&lt;/title&gt;&lt;secondary-title&gt;The Arts in Psychotherapy&lt;/secondary-title&gt;&lt;/titles&gt;&lt;periodical&gt;&lt;full-title&gt;The Arts in Psychotherapy&lt;/full-title&gt;&lt;/periodical&gt;&lt;pages&gt;238-246&lt;/pages&gt;&lt;volume&gt;33&lt;/volume&gt;&lt;number&gt;3&lt;/number&gt;&lt;keywords&gt;&lt;keyword&gt;Dance/movement therapy&lt;/keyword&gt;&lt;keyword&gt;Children&lt;/keyword&gt;&lt;keyword&gt;Cohesion&lt;/keyword&gt;&lt;keyword&gt;Short-term inpatient psychiatry&lt;/keyword&gt;&lt;/keywords&gt;&lt;dates&gt;&lt;year&gt;2006&lt;/year&gt;&lt;/dates&gt;&lt;isbn&gt;0197-4556&lt;/isbn&gt;&lt;urls&gt;&lt;related-urls&gt;&lt;url&gt;http://www.sciencedirect.com/science/article/pii/S0197455606000025&lt;/url&gt;&lt;/related-urls&gt;&lt;/urls&gt;&lt;electronic-resource-num&gt;10.1016/j.aip.2006.01.001&lt;/electronic-resource-num&gt;&lt;/record&gt;&lt;/Cite&gt;&lt;/EndNote&gt;</w:instrText>
      </w:r>
      <w:r w:rsidR="001E2688">
        <w:rPr>
          <w:rFonts w:ascii="Times New Roman" w:hAnsi="Times New Roman" w:cs="Times New Roman"/>
          <w:sz w:val="24"/>
          <w:szCs w:val="24"/>
        </w:rPr>
        <w:fldChar w:fldCharType="separate"/>
      </w:r>
      <w:r w:rsidR="001E2688">
        <w:rPr>
          <w:rFonts w:ascii="Times New Roman" w:hAnsi="Times New Roman" w:cs="Times New Roman"/>
          <w:noProof/>
          <w:sz w:val="24"/>
          <w:szCs w:val="24"/>
        </w:rPr>
        <w:t>(</w:t>
      </w:r>
      <w:hyperlink w:anchor="_ENREF_10" w:tooltip="Erfer, 2006 #12" w:history="1">
        <w:r w:rsidR="006F08C6">
          <w:rPr>
            <w:rFonts w:ascii="Times New Roman" w:hAnsi="Times New Roman" w:cs="Times New Roman"/>
            <w:noProof/>
            <w:sz w:val="24"/>
            <w:szCs w:val="24"/>
          </w:rPr>
          <w:t>Erfer &amp; Ziv, 2006</w:t>
        </w:r>
      </w:hyperlink>
      <w:r w:rsidR="001E2688">
        <w:rPr>
          <w:rFonts w:ascii="Times New Roman" w:hAnsi="Times New Roman" w:cs="Times New Roman"/>
          <w:noProof/>
          <w:sz w:val="24"/>
          <w:szCs w:val="24"/>
        </w:rPr>
        <w:t>)</w:t>
      </w:r>
      <w:r w:rsidR="001E2688">
        <w:rPr>
          <w:rFonts w:ascii="Times New Roman" w:hAnsi="Times New Roman" w:cs="Times New Roman"/>
          <w:sz w:val="24"/>
          <w:szCs w:val="24"/>
        </w:rPr>
        <w:fldChar w:fldCharType="end"/>
      </w:r>
      <w:r w:rsidR="001E2688">
        <w:rPr>
          <w:rFonts w:ascii="Times New Roman" w:hAnsi="Times New Roman" w:cs="Times New Roman"/>
          <w:sz w:val="24"/>
          <w:szCs w:val="24"/>
        </w:rPr>
        <w:t xml:space="preserve">, </w:t>
      </w:r>
      <w:r w:rsidR="001E2688" w:rsidRPr="009E2406">
        <w:rPr>
          <w:rFonts w:ascii="Times New Roman" w:hAnsi="Times New Roman" w:cs="Times New Roman"/>
          <w:sz w:val="24"/>
          <w:szCs w:val="24"/>
        </w:rPr>
        <w:t>attention deficit hyperactivity disorder</w:t>
      </w:r>
      <w:r w:rsidR="001E2688">
        <w:rPr>
          <w:rFonts w:ascii="Times New Roman" w:hAnsi="Times New Roman" w:cs="Times New Roman"/>
          <w:sz w:val="24"/>
          <w:szCs w:val="24"/>
        </w:rPr>
        <w:t xml:space="preserve"> </w:t>
      </w:r>
      <w:r w:rsidR="001E2688">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&lt;EndNote&gt;&lt;Cite&gt;&lt;Author&gt;Grönlund&lt;/Author&gt;&lt;Year&gt;2005&lt;/Year&gt;&lt;RecNum&gt;46&lt;/RecNum&gt;&lt;DisplayText&gt;(Grönlund, Renck, &amp;amp; Weibull, 2005)&lt;/DisplayText&gt;&lt;record&gt;&lt;rec-number&gt;46&lt;/rec-number&gt;&lt;foreign-keys&gt;&lt;key app="EN" db-id="sxa0raawysfr05etf9355vvsazz0zx0swepw"&gt;46&lt;/key&gt;&lt;/foreign-keys&gt;&lt;ref-type name="Journal Article"&gt;17&lt;/ref-type&gt;&lt;contributors&gt;&lt;authors&gt;&lt;author&gt;Grönlund, Erna&lt;/author&gt;&lt;author&gt;Renck, Barbro&lt;/author&gt;&lt;author&gt;Weibull, Jenny&lt;/author&gt;&lt;/authors&gt;&lt;/contributors&gt;&lt;titles&gt;&lt;title&gt;Dance/movement therapy as an alternative treatment for young boys diagnosed as ADHD: A pilot study&lt;/title&gt;&lt;secondary-title&gt;American Journal of Dance Therapy&lt;/secondary-title&gt;&lt;alt-title&gt;Am J Dance Ther&lt;/alt-title&gt;&lt;/titles&gt;&lt;periodical&gt;&lt;full-title&gt;American Journal of Dance Therapy&lt;/full-title&gt;&lt;abbr-1&gt;Am J Dance Ther&lt;/abbr-1&gt;&lt;/periodical&gt;&lt;alt-periodical&gt;&lt;full-title&gt;American Journal of Dance Therapy&lt;/full-title&gt;&lt;abbr-1&gt;Am J Dance Ther&lt;/abbr-1&gt;&lt;/alt-periodical&gt;&lt;pages&gt;63-85&lt;/pages&gt;&lt;volume&gt;27&lt;/volume&gt;&lt;number&gt;2&lt;/number&gt;&lt;keywords&gt;&lt;keyword&gt;dance/movement therapy&lt;/keyword&gt;&lt;keyword&gt;ADHD&lt;/keyword&gt;&lt;keyword&gt;young boys&lt;/keyword&gt;&lt;keyword&gt;triangulation&lt;/keyword&gt;&lt;keyword&gt;effect and process study.&lt;/keyword&gt;&lt;/keywords&gt;&lt;dates&gt;&lt;year&gt;2005&lt;/year&gt;&lt;pub-dates&gt;&lt;date&gt;2005/12/01&lt;/date&gt;&lt;/pub-dates&gt;&lt;/dates&gt;&lt;publisher&gt;Springer US&lt;/publisher&gt;&lt;isbn&gt;0146-3721&lt;/isbn&gt;&lt;urls&gt;&lt;related-urls&gt;&lt;url&gt;http://dx.doi.org/10.1007/s10465-005-9000-1&lt;/url&gt;&lt;/related-urls&gt;&lt;/urls&gt;&lt;electronic-resource-num&gt;10.1007/s10465-005-9000-1&lt;/electronic-resource-num&gt;&lt;language&gt;English&lt;/language&gt;&lt;/record&gt;&lt;/Cite&gt;&lt;/EndNote&gt;</w:instrText>
      </w:r>
      <w:r w:rsidR="001E2688">
        <w:rPr>
          <w:rFonts w:ascii="Times New Roman" w:hAnsi="Times New Roman" w:cs="Times New Roman"/>
          <w:sz w:val="24"/>
          <w:szCs w:val="24"/>
        </w:rPr>
        <w:fldChar w:fldCharType="separate"/>
      </w:r>
      <w:r w:rsidR="001E2688">
        <w:rPr>
          <w:rFonts w:ascii="Times New Roman" w:hAnsi="Times New Roman" w:cs="Times New Roman"/>
          <w:noProof/>
          <w:sz w:val="24"/>
          <w:szCs w:val="24"/>
        </w:rPr>
        <w:t>(</w:t>
      </w:r>
      <w:hyperlink w:anchor="_ENREF_12" w:tooltip="Grönlund, 2005 #46" w:history="1">
        <w:r w:rsidR="006F08C6">
          <w:rPr>
            <w:rFonts w:ascii="Times New Roman" w:hAnsi="Times New Roman" w:cs="Times New Roman"/>
            <w:noProof/>
            <w:sz w:val="24"/>
            <w:szCs w:val="24"/>
          </w:rPr>
          <w:t>Grönlund, Renck, &amp; Weibull, 2005</w:t>
        </w:r>
      </w:hyperlink>
      <w:r w:rsidR="001E2688">
        <w:rPr>
          <w:rFonts w:ascii="Times New Roman" w:hAnsi="Times New Roman" w:cs="Times New Roman"/>
          <w:noProof/>
          <w:sz w:val="24"/>
          <w:szCs w:val="24"/>
        </w:rPr>
        <w:t>)</w:t>
      </w:r>
      <w:r w:rsidR="001E2688">
        <w:rPr>
          <w:rFonts w:ascii="Times New Roman" w:hAnsi="Times New Roman" w:cs="Times New Roman"/>
          <w:sz w:val="24"/>
          <w:szCs w:val="24"/>
        </w:rPr>
        <w:fldChar w:fldCharType="end"/>
      </w:r>
      <w:r w:rsidR="001E2688">
        <w:rPr>
          <w:rFonts w:ascii="Times New Roman" w:hAnsi="Times New Roman" w:cs="Times New Roman"/>
          <w:sz w:val="24"/>
          <w:szCs w:val="24"/>
        </w:rPr>
        <w:t xml:space="preserve">, and autism </w:t>
      </w:r>
      <w:r w:rsidR="001E2688">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&lt;EndNote&gt;&lt;Cite&gt;&lt;Author&gt;Hartshorn&lt;/Author&gt;&lt;Year&gt;2001&lt;/Year&gt;&lt;RecNum&gt;45&lt;/RecNum&gt;&lt;DisplayText&gt;(Hartshorn et al., 2001)&lt;/DisplayText&gt;&lt;record&gt;&lt;rec-number&gt;45&lt;/rec-number&gt;&lt;foreign-keys&gt;&lt;key app="EN" db-id="sxa0raawysfr05etf9355vvsazz0zx0swepw"&gt;45&lt;/key&gt;&lt;/foreign-keys&gt;&lt;ref-type name="Journal Article"&gt;17&lt;/ref-type&gt;&lt;contributors&gt;&lt;authors&gt;&lt;author&gt;Hartshorn, Kristin&lt;/author&gt;&lt;author&gt;Olds, Loren&lt;/author&gt;&lt;author&gt;Field, Tiffany&lt;/author&gt;&lt;author&gt;Delage, Jessie&lt;/author&gt;&lt;author&gt;Cullen, Christy&lt;/author&gt;&lt;author&gt;Escalona, Angelica&lt;/author&gt;&lt;/authors&gt;&lt;/contributors&gt;&lt;titles&gt;&lt;title&gt;Creative movement therapy benefits children with autism&lt;/title&gt;&lt;secondary-title&gt;Early Child Development and Care&lt;/secondary-title&gt;&lt;/titles&gt;&lt;periodical&gt;&lt;full-title&gt;Early Child Development and Care&lt;/full-title&gt;&lt;/periodical&gt;&lt;pages&gt;1-5&lt;/pages&gt;&lt;volume&gt;166&lt;/volume&gt;&lt;number&gt;1&lt;/number&gt;&lt;dates&gt;&lt;year&gt;2001&lt;/year&gt;&lt;pub-dates&gt;&lt;date&gt;2001/01/01&lt;/date&gt;&lt;/pub-dates&gt;&lt;/dates&gt;&lt;publisher&gt;Routledge&lt;/publisher&gt;&lt;isbn&gt;0300-4430&lt;/isbn&gt;&lt;urls&gt;&lt;related-urls&gt;&lt;url&gt;http://dx.doi.org/10.1080/0300443011660101&lt;/url&gt;&lt;/related-urls&gt;&lt;/urls&gt;&lt;electronic-resource-num&gt;10.1080/0300443011660101&lt;/electronic-resource-num&gt;&lt;access-date&gt;2014/02/10&lt;/access-date&gt;&lt;/record&gt;&lt;/Cite&gt;&lt;/EndNote&gt;</w:instrText>
      </w:r>
      <w:r w:rsidR="001E2688">
        <w:rPr>
          <w:rFonts w:ascii="Times New Roman" w:hAnsi="Times New Roman" w:cs="Times New Roman"/>
          <w:sz w:val="24"/>
          <w:szCs w:val="24"/>
        </w:rPr>
        <w:fldChar w:fldCharType="separate"/>
      </w:r>
      <w:r w:rsidR="001E2688">
        <w:rPr>
          <w:rFonts w:ascii="Times New Roman" w:hAnsi="Times New Roman" w:cs="Times New Roman"/>
          <w:noProof/>
          <w:sz w:val="24"/>
          <w:szCs w:val="24"/>
        </w:rPr>
        <w:t>(</w:t>
      </w:r>
      <w:hyperlink w:anchor="_ENREF_15" w:tooltip="Hartshorn, 2001 #45" w:history="1">
        <w:r w:rsidR="006F08C6">
          <w:rPr>
            <w:rFonts w:ascii="Times New Roman" w:hAnsi="Times New Roman" w:cs="Times New Roman"/>
            <w:noProof/>
            <w:sz w:val="24"/>
            <w:szCs w:val="24"/>
          </w:rPr>
          <w:t>Hartshorn et al., 2001</w:t>
        </w:r>
      </w:hyperlink>
      <w:r w:rsidR="001E2688">
        <w:rPr>
          <w:rFonts w:ascii="Times New Roman" w:hAnsi="Times New Roman" w:cs="Times New Roman"/>
          <w:noProof/>
          <w:sz w:val="24"/>
          <w:szCs w:val="24"/>
        </w:rPr>
        <w:t>)</w:t>
      </w:r>
      <w:r w:rsidR="001E2688">
        <w:rPr>
          <w:rFonts w:ascii="Times New Roman" w:hAnsi="Times New Roman" w:cs="Times New Roman"/>
          <w:sz w:val="24"/>
          <w:szCs w:val="24"/>
        </w:rPr>
        <w:fldChar w:fldCharType="end"/>
      </w:r>
      <w:r w:rsidR="00E244B1">
        <w:rPr>
          <w:rFonts w:ascii="Times New Roman" w:hAnsi="Times New Roman" w:cs="Times New Roman"/>
          <w:sz w:val="24"/>
          <w:szCs w:val="24"/>
        </w:rPr>
        <w:t xml:space="preserve">, </w:t>
      </w:r>
      <w:r w:rsidR="001E2688">
        <w:rPr>
          <w:rFonts w:ascii="Times New Roman" w:hAnsi="Times New Roman" w:cs="Times New Roman"/>
          <w:sz w:val="24"/>
          <w:szCs w:val="24"/>
        </w:rPr>
        <w:t xml:space="preserve">positively benefit from DMT. </w:t>
      </w:r>
      <w:r w:rsidR="00F6757A">
        <w:rPr>
          <w:rFonts w:ascii="Times New Roman" w:hAnsi="Times New Roman" w:cs="Times New Roman"/>
          <w:sz w:val="24"/>
          <w:szCs w:val="24"/>
        </w:rPr>
        <w:t xml:space="preserve">Among 16 year old adolescent females, 12 weeks of DMT increased plasma </w:t>
      </w:r>
      <w:r w:rsidR="00F6757A" w:rsidRPr="009E2406">
        <w:rPr>
          <w:rFonts w:ascii="Times New Roman" w:hAnsi="Times New Roman" w:cs="Times New Roman"/>
          <w:sz w:val="24"/>
          <w:szCs w:val="24"/>
        </w:rPr>
        <w:t xml:space="preserve">serotonin and </w:t>
      </w:r>
      <w:r w:rsidR="00F6757A">
        <w:rPr>
          <w:rFonts w:ascii="Times New Roman" w:hAnsi="Times New Roman" w:cs="Times New Roman"/>
          <w:sz w:val="24"/>
          <w:szCs w:val="24"/>
        </w:rPr>
        <w:t xml:space="preserve">decreased dopamine levels, while improving </w:t>
      </w:r>
      <w:r w:rsidR="00F6757A" w:rsidRPr="009E2406">
        <w:rPr>
          <w:rFonts w:ascii="Times New Roman" w:hAnsi="Times New Roman" w:cs="Times New Roman"/>
          <w:sz w:val="24"/>
          <w:szCs w:val="24"/>
        </w:rPr>
        <w:t>so</w:t>
      </w:r>
      <w:r w:rsidR="00F6757A">
        <w:rPr>
          <w:rFonts w:ascii="Times New Roman" w:hAnsi="Times New Roman" w:cs="Times New Roman"/>
          <w:sz w:val="24"/>
          <w:szCs w:val="24"/>
        </w:rPr>
        <w:t>matization, obsessive-</w:t>
      </w:r>
      <w:r w:rsidR="005B40BE">
        <w:rPr>
          <w:rFonts w:ascii="Times New Roman" w:hAnsi="Times New Roman" w:cs="Times New Roman"/>
          <w:sz w:val="24"/>
          <w:szCs w:val="24"/>
        </w:rPr>
        <w:t>compulsive</w:t>
      </w:r>
      <w:r w:rsidR="00F6757A" w:rsidRPr="009E2406">
        <w:rPr>
          <w:rFonts w:ascii="Times New Roman" w:hAnsi="Times New Roman" w:cs="Times New Roman"/>
          <w:sz w:val="24"/>
          <w:szCs w:val="24"/>
        </w:rPr>
        <w:t>, interpersonal sensitivity, depression, anxiety, hostility, phobic anxiety, para</w:t>
      </w:r>
      <w:r w:rsidR="00F6757A">
        <w:rPr>
          <w:rFonts w:ascii="Times New Roman" w:hAnsi="Times New Roman" w:cs="Times New Roman"/>
          <w:sz w:val="24"/>
          <w:szCs w:val="24"/>
        </w:rPr>
        <w:t xml:space="preserve">noid ideation, and psychotic symptoms </w:t>
      </w:r>
      <w:r w:rsidR="00F6757A">
        <w:rPr>
          <w:rFonts w:ascii="Times New Roman" w:hAnsi="Times New Roman" w:cs="Times New Roman"/>
          <w:sz w:val="24"/>
          <w:szCs w:val="24"/>
        </w:rPr>
        <w:fldChar w:fldCharType="begin"/>
      </w:r>
      <w:r w:rsidR="00F6757A">
        <w:rPr>
          <w:rFonts w:ascii="Times New Roman" w:hAnsi="Times New Roman" w:cs="Times New Roman"/>
          <w:sz w:val="24"/>
          <w:szCs w:val="24"/>
        </w:rPr>
        <w:instrText xml:space="preserve"> ADDIN EN.CITE &lt;EndNote&gt;&lt;Cite&gt;&lt;Author&gt;Jeong&lt;/Author&gt;&lt;Year&gt;2005&lt;/Year&gt;&lt;RecNum&gt;29&lt;/RecNum&gt;&lt;DisplayText&gt;(Jeong et al., 2005)&lt;/DisplayText&gt;&lt;record&gt;&lt;rec-number&gt;29&lt;/rec-number&gt;&lt;foreign-keys&gt;&lt;key app="EN" db-id="sxa0raawysfr05etf9355vvsazz0zx0swepw"&gt;29&lt;/key&gt;&lt;/foreign-keys&gt;&lt;ref-type name="Journal Article"&gt;17&lt;/ref-type&gt;&lt;contributors&gt;&lt;authors&gt;&lt;author&gt;Jeong, Y. J.&lt;/author&gt;&lt;author&gt;Hong, S. C.&lt;/author&gt;&lt;author&gt;Lee, M. S.&lt;/author&gt;&lt;author&gt;Park, M. C.&lt;/author&gt;&lt;author&gt;Kim, Y. K.&lt;/author&gt;&lt;author&gt;Suh, C. M.&lt;/author&gt;&lt;/authors&gt;&lt;/contributors&gt;&lt;auth-address&gt;Department of Physical Education, Wonkwang University, Iksan, Republic of Korea.&lt;/auth-address&gt;&lt;titles&gt;&lt;title&gt;Dance movement therapy improves emotional responses and modulates neurohormones in adolescents with mild depression&lt;/title&gt;&lt;secondary-title&gt;Int J Neurosci&lt;/secondary-title&gt;&lt;alt-title&gt;The International journal of neuroscience&lt;/alt-title&gt;&lt;/titles&gt;&lt;pages&gt;1711-20&lt;/pages&gt;&lt;volume&gt;115&lt;/volume&gt;&lt;number&gt;12&lt;/number&gt;&lt;edition&gt;2005/11/17&lt;/edition&gt;&lt;keywords&gt;&lt;keyword&gt;Adolescent&lt;/keyword&gt;&lt;keyword&gt;Chromatography, High Pressure Liquid/methods&lt;/keyword&gt;&lt;keyword&gt;Dance Therapy/ methods&lt;/keyword&gt;&lt;keyword&gt;Depression/blood/physiopathology/psychology/ therapy&lt;/keyword&gt;&lt;keyword&gt;Dopamine/blood&lt;/keyword&gt;&lt;keyword&gt;Electrochemistry/methods&lt;/keyword&gt;&lt;keyword&gt;Emotions/ physiology&lt;/keyword&gt;&lt;keyword&gt;Female&lt;/keyword&gt;&lt;keyword&gt;Humans&lt;/keyword&gt;&lt;keyword&gt;Neurotransmitter Agents/ blood&lt;/keyword&gt;&lt;keyword&gt;Psychological Tests/statistics &amp;amp; numerical data&lt;/keyword&gt;&lt;keyword&gt;Radioimmunoassay/methods&lt;/keyword&gt;&lt;keyword&gt;Serotonin/blood&lt;/keyword&gt;&lt;keyword&gt;Treatment Outcome&lt;/keyword&gt;&lt;/keywords&gt;&lt;dates&gt;&lt;year&gt;2005&lt;/year&gt;&lt;pub-dates&gt;&lt;date&gt;Dec&lt;/date&gt;&lt;/pub-dates&gt;&lt;/dates&gt;&lt;isbn&gt;0020-7454 (Print)&amp;#xD;0020-7454 (Linking)&lt;/isbn&gt;&lt;accession-num&gt;16287635&lt;/accession-num&gt;&lt;urls&gt;&lt;/urls&gt;&lt;electronic-resource-num&gt;10.1080/00207450590958574&lt;/electronic-resource-num&gt;&lt;remote-database-provider&gt;NLM&lt;/remote-database-provider&gt;&lt;language&gt;eng&lt;/language&gt;&lt;/record&gt;&lt;/Cite&gt;&lt;/EndNote&gt;</w:instrText>
      </w:r>
      <w:r w:rsidR="00F6757A">
        <w:rPr>
          <w:rFonts w:ascii="Times New Roman" w:hAnsi="Times New Roman" w:cs="Times New Roman"/>
          <w:sz w:val="24"/>
          <w:szCs w:val="24"/>
        </w:rPr>
        <w:fldChar w:fldCharType="separate"/>
      </w:r>
      <w:r w:rsidR="00F6757A">
        <w:rPr>
          <w:rFonts w:ascii="Times New Roman" w:hAnsi="Times New Roman" w:cs="Times New Roman"/>
          <w:noProof/>
          <w:sz w:val="24"/>
          <w:szCs w:val="24"/>
        </w:rPr>
        <w:t>(</w:t>
      </w:r>
      <w:hyperlink w:anchor="_ENREF_18" w:tooltip="Jeong, 2005 #29" w:history="1">
        <w:r w:rsidR="006F08C6">
          <w:rPr>
            <w:rFonts w:ascii="Times New Roman" w:hAnsi="Times New Roman" w:cs="Times New Roman"/>
            <w:noProof/>
            <w:sz w:val="24"/>
            <w:szCs w:val="24"/>
          </w:rPr>
          <w:t>Jeong et al., 2005</w:t>
        </w:r>
      </w:hyperlink>
      <w:r w:rsidR="00F6757A">
        <w:rPr>
          <w:rFonts w:ascii="Times New Roman" w:hAnsi="Times New Roman" w:cs="Times New Roman"/>
          <w:noProof/>
          <w:sz w:val="24"/>
          <w:szCs w:val="24"/>
        </w:rPr>
        <w:t>)</w:t>
      </w:r>
      <w:r w:rsidR="00F6757A">
        <w:rPr>
          <w:rFonts w:ascii="Times New Roman" w:hAnsi="Times New Roman" w:cs="Times New Roman"/>
          <w:sz w:val="24"/>
          <w:szCs w:val="24"/>
        </w:rPr>
        <w:fldChar w:fldCharType="end"/>
      </w:r>
      <w:r w:rsidR="00F6757A">
        <w:rPr>
          <w:rFonts w:ascii="Times New Roman" w:hAnsi="Times New Roman" w:cs="Times New Roman"/>
          <w:sz w:val="24"/>
          <w:szCs w:val="24"/>
        </w:rPr>
        <w:t xml:space="preserve">. </w:t>
      </w:r>
      <w:r w:rsidR="00A17EF6">
        <w:rPr>
          <w:rFonts w:ascii="Times New Roman" w:hAnsi="Times New Roman" w:cs="Times New Roman"/>
          <w:sz w:val="24"/>
          <w:szCs w:val="24"/>
        </w:rPr>
        <w:t>Some hypothesize</w:t>
      </w:r>
      <w:r w:rsidR="008E51B1">
        <w:rPr>
          <w:rFonts w:ascii="Times New Roman" w:hAnsi="Times New Roman" w:cs="Times New Roman"/>
          <w:sz w:val="24"/>
          <w:szCs w:val="24"/>
        </w:rPr>
        <w:t xml:space="preserve"> that the </w:t>
      </w:r>
      <w:r w:rsidR="008E51B1" w:rsidRPr="009E2406">
        <w:rPr>
          <w:rFonts w:ascii="Times New Roman" w:hAnsi="Times New Roman" w:cs="Times New Roman"/>
          <w:sz w:val="24"/>
          <w:szCs w:val="24"/>
        </w:rPr>
        <w:t xml:space="preserve">cohesion and sense of safety </w:t>
      </w:r>
      <w:r w:rsidR="008E51B1">
        <w:rPr>
          <w:rFonts w:ascii="Times New Roman" w:hAnsi="Times New Roman" w:cs="Times New Roman"/>
          <w:sz w:val="24"/>
          <w:szCs w:val="24"/>
        </w:rPr>
        <w:t>evoked during a DMT session allows participants to more effectively meet treatment goals</w:t>
      </w:r>
      <w:r w:rsidR="00702BFD">
        <w:rPr>
          <w:rFonts w:ascii="Times New Roman" w:hAnsi="Times New Roman" w:cs="Times New Roman"/>
          <w:sz w:val="24"/>
          <w:szCs w:val="24"/>
        </w:rPr>
        <w:t xml:space="preserve"> </w:t>
      </w:r>
      <w:r w:rsidR="001E2688">
        <w:rPr>
          <w:rFonts w:ascii="Times New Roman" w:hAnsi="Times New Roman" w:cs="Times New Roman"/>
          <w:sz w:val="24"/>
          <w:szCs w:val="24"/>
        </w:rPr>
        <w:fldChar w:fldCharType="begin"/>
      </w:r>
      <w:r w:rsidR="001E2688">
        <w:rPr>
          <w:rFonts w:ascii="Times New Roman" w:hAnsi="Times New Roman" w:cs="Times New Roman"/>
          <w:sz w:val="24"/>
          <w:szCs w:val="24"/>
        </w:rPr>
        <w:instrText xml:space="preserve"> ADDIN EN.CITE &lt;EndNote&gt;&lt;Cite&gt;&lt;Author&gt;Erfer&lt;/Author&gt;&lt;Year&gt;2006&lt;/Year&gt;&lt;RecNum&gt;12&lt;/RecNum&gt;&lt;DisplayText&gt;(Erfer &amp;amp; Ziv, 2006)&lt;/DisplayText&gt;&lt;record&gt;&lt;rec-number&gt;12&lt;/rec-number&gt;&lt;foreign-keys&gt;&lt;key app="EN" db-id="sxa0raawysfr05etf9355vvsazz0zx0swepw"&gt;12&lt;/key&gt;&lt;/foreign-keys&gt;&lt;ref-type name="Journal Article"&gt;17&lt;/ref-type&gt;&lt;contributors&gt;&lt;authors&gt;&lt;author&gt;Erfer, Tina&lt;/author&gt;&lt;author&gt;Ziv, Anat&lt;/author&gt;&lt;/authors&gt;&lt;/contributors&gt;&lt;titles&gt;&lt;title&gt;Moving toward cohesion: Group dance/movement therapy with children in psychiatry&lt;/title&gt;&lt;secondary-title&gt;The Arts in Psychotherapy&lt;/secondary-title&gt;&lt;/titles&gt;&lt;periodical&gt;&lt;full-title&gt;The Arts in Psychotherapy&lt;/full-title&gt;&lt;/periodical&gt;&lt;pages&gt;238-246&lt;/pages&gt;&lt;volume&gt;33&lt;/volume&gt;&lt;number&gt;3&lt;/number&gt;&lt;keywords&gt;&lt;keyword&gt;Dance/movement therapy&lt;/keyword&gt;&lt;keyword&gt;Children&lt;/keyword&gt;&lt;keyword&gt;Cohesion&lt;/keyword&gt;&lt;keyword&gt;Short-term inpatient psychiatry&lt;/keyword&gt;&lt;/keywords&gt;&lt;dates&gt;&lt;year&gt;2006&lt;/year&gt;&lt;/dates&gt;&lt;isbn&gt;0197-4556&lt;/isbn&gt;&lt;urls&gt;&lt;related-urls&gt;&lt;url&gt;http://www.sciencedirect.com/science/article/pii/S0197455606000025&lt;/url&gt;&lt;/related-urls&gt;&lt;/urls&gt;&lt;electronic-resource-num&gt;10.1016/j.aip.2006.01.001&lt;/electronic-resource-num&gt;&lt;/record&gt;&lt;/Cite&gt;&lt;/EndNote&gt;</w:instrText>
      </w:r>
      <w:r w:rsidR="001E2688">
        <w:rPr>
          <w:rFonts w:ascii="Times New Roman" w:hAnsi="Times New Roman" w:cs="Times New Roman"/>
          <w:sz w:val="24"/>
          <w:szCs w:val="24"/>
        </w:rPr>
        <w:fldChar w:fldCharType="separate"/>
      </w:r>
      <w:r w:rsidR="001E2688">
        <w:rPr>
          <w:rFonts w:ascii="Times New Roman" w:hAnsi="Times New Roman" w:cs="Times New Roman"/>
          <w:noProof/>
          <w:sz w:val="24"/>
          <w:szCs w:val="24"/>
        </w:rPr>
        <w:t>(</w:t>
      </w:r>
      <w:hyperlink w:anchor="_ENREF_10" w:tooltip="Erfer, 2006 #12" w:history="1">
        <w:r w:rsidR="006F08C6">
          <w:rPr>
            <w:rFonts w:ascii="Times New Roman" w:hAnsi="Times New Roman" w:cs="Times New Roman"/>
            <w:noProof/>
            <w:sz w:val="24"/>
            <w:szCs w:val="24"/>
          </w:rPr>
          <w:t>Erfer &amp; Ziv, 2006</w:t>
        </w:r>
      </w:hyperlink>
      <w:r w:rsidR="001E2688">
        <w:rPr>
          <w:rFonts w:ascii="Times New Roman" w:hAnsi="Times New Roman" w:cs="Times New Roman"/>
          <w:noProof/>
          <w:sz w:val="24"/>
          <w:szCs w:val="24"/>
        </w:rPr>
        <w:t>)</w:t>
      </w:r>
      <w:r w:rsidR="001E2688">
        <w:rPr>
          <w:rFonts w:ascii="Times New Roman" w:hAnsi="Times New Roman" w:cs="Times New Roman"/>
          <w:sz w:val="24"/>
          <w:szCs w:val="24"/>
        </w:rPr>
        <w:fldChar w:fldCharType="end"/>
      </w:r>
      <w:r w:rsidR="001363CC">
        <w:rPr>
          <w:rFonts w:ascii="Times New Roman" w:hAnsi="Times New Roman" w:cs="Times New Roman"/>
          <w:sz w:val="24"/>
          <w:szCs w:val="24"/>
        </w:rPr>
        <w:t xml:space="preserve">. </w:t>
      </w:r>
      <w:r w:rsidR="004574C9">
        <w:rPr>
          <w:rFonts w:ascii="Times New Roman" w:hAnsi="Times New Roman" w:cs="Times New Roman"/>
          <w:sz w:val="24"/>
          <w:szCs w:val="24"/>
        </w:rPr>
        <w:t xml:space="preserve">Research regarding DMT and </w:t>
      </w:r>
      <w:r w:rsidR="00A11B40">
        <w:rPr>
          <w:rFonts w:ascii="Times New Roman" w:hAnsi="Times New Roman" w:cs="Times New Roman"/>
          <w:sz w:val="24"/>
          <w:szCs w:val="24"/>
        </w:rPr>
        <w:t xml:space="preserve">its effects on children </w:t>
      </w:r>
      <w:r w:rsidR="007072C0">
        <w:rPr>
          <w:rFonts w:ascii="Times New Roman" w:hAnsi="Times New Roman" w:cs="Times New Roman"/>
          <w:sz w:val="24"/>
          <w:szCs w:val="24"/>
        </w:rPr>
        <w:t xml:space="preserve">are </w:t>
      </w:r>
      <w:r w:rsidR="004574C9">
        <w:rPr>
          <w:rFonts w:ascii="Times New Roman" w:hAnsi="Times New Roman" w:cs="Times New Roman"/>
          <w:sz w:val="24"/>
          <w:szCs w:val="24"/>
        </w:rPr>
        <w:t>promising</w:t>
      </w:r>
      <w:r w:rsidR="007072C0">
        <w:rPr>
          <w:rFonts w:ascii="Times New Roman" w:hAnsi="Times New Roman" w:cs="Times New Roman"/>
          <w:sz w:val="24"/>
          <w:szCs w:val="24"/>
        </w:rPr>
        <w:t xml:space="preserve">, but more research is necessary to understand the impact of this modality in </w:t>
      </w:r>
      <w:r w:rsidR="00763F3A">
        <w:rPr>
          <w:rFonts w:ascii="Times New Roman" w:hAnsi="Times New Roman" w:cs="Times New Roman"/>
          <w:sz w:val="24"/>
          <w:szCs w:val="24"/>
        </w:rPr>
        <w:t xml:space="preserve">both inpatient and outpatient </w:t>
      </w:r>
      <w:r w:rsidR="007072C0">
        <w:rPr>
          <w:rFonts w:ascii="Times New Roman" w:hAnsi="Times New Roman" w:cs="Times New Roman"/>
          <w:sz w:val="24"/>
          <w:szCs w:val="24"/>
        </w:rPr>
        <w:t>pediatric</w:t>
      </w:r>
      <w:ins w:id="2" w:author="Marianne Wamboldt" w:date="2014-02-27T10:20:00Z">
        <w:r w:rsidR="005018CB">
          <w:rPr>
            <w:rFonts w:ascii="Times New Roman" w:hAnsi="Times New Roman" w:cs="Times New Roman"/>
            <w:sz w:val="24"/>
            <w:szCs w:val="24"/>
          </w:rPr>
          <w:t xml:space="preserve"> </w:t>
        </w:r>
      </w:ins>
      <w:del w:id="3" w:author="Marianne Wamboldt" w:date="2014-02-27T10:20:00Z">
        <w:r w:rsidR="007072C0" w:rsidDel="005018CB">
          <w:rPr>
            <w:rFonts w:ascii="Times New Roman" w:hAnsi="Times New Roman" w:cs="Times New Roman"/>
            <w:sz w:val="24"/>
            <w:szCs w:val="24"/>
          </w:rPr>
          <w:delText xml:space="preserve">, </w:delText>
        </w:r>
      </w:del>
      <w:r w:rsidR="007072C0">
        <w:rPr>
          <w:rFonts w:ascii="Times New Roman" w:hAnsi="Times New Roman" w:cs="Times New Roman"/>
          <w:sz w:val="24"/>
          <w:szCs w:val="24"/>
        </w:rPr>
        <w:t>psychiatr</w:t>
      </w:r>
      <w:ins w:id="4" w:author="Marianne Wamboldt" w:date="2014-02-27T10:20:00Z">
        <w:r w:rsidR="005018CB">
          <w:rPr>
            <w:rFonts w:ascii="Times New Roman" w:hAnsi="Times New Roman" w:cs="Times New Roman"/>
            <w:sz w:val="24"/>
            <w:szCs w:val="24"/>
          </w:rPr>
          <w:t>y</w:t>
        </w:r>
      </w:ins>
      <w:del w:id="5" w:author="Marianne Wamboldt" w:date="2014-02-27T10:20:00Z">
        <w:r w:rsidR="007072C0" w:rsidDel="005018CB">
          <w:rPr>
            <w:rFonts w:ascii="Times New Roman" w:hAnsi="Times New Roman" w:cs="Times New Roman"/>
            <w:sz w:val="24"/>
            <w:szCs w:val="24"/>
          </w:rPr>
          <w:delText>ic</w:delText>
        </w:r>
      </w:del>
      <w:r w:rsidR="007072C0">
        <w:rPr>
          <w:rFonts w:ascii="Times New Roman" w:hAnsi="Times New Roman" w:cs="Times New Roman"/>
          <w:sz w:val="24"/>
          <w:szCs w:val="24"/>
        </w:rPr>
        <w:t xml:space="preserve"> settings.</w:t>
      </w:r>
    </w:p>
    <w:p w14:paraId="4A91A7DC" w14:textId="77777777" w:rsidR="007B1F28" w:rsidRDefault="00E777BC" w:rsidP="00E777B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A </w:t>
      </w:r>
      <w:r w:rsidR="007B1F28">
        <w:rPr>
          <w:rFonts w:ascii="Times New Roman" w:hAnsi="Times New Roman" w:cs="Times New Roman"/>
          <w:b/>
          <w:sz w:val="24"/>
          <w:szCs w:val="24"/>
        </w:rPr>
        <w:t>Dance/Movement Therapy Session</w:t>
      </w:r>
    </w:p>
    <w:p w14:paraId="50E17CC3" w14:textId="77777777" w:rsidR="007B1F28" w:rsidRDefault="007B1F28" w:rsidP="007B1F28">
      <w:pPr>
        <w:spacing w:line="480" w:lineRule="auto"/>
        <w:ind w:firstLine="720"/>
        <w:contextualSpacing/>
        <w:rPr>
          <w:rFonts w:ascii="Times New Roman" w:hAnsi="Times New Roman"/>
          <w:sz w:val="24"/>
          <w:szCs w:val="24"/>
        </w:rPr>
      </w:pPr>
      <w:r w:rsidRPr="009E2406">
        <w:rPr>
          <w:rFonts w:ascii="Times New Roman" w:hAnsi="Times New Roman" w:cs="Times New Roman"/>
          <w:sz w:val="24"/>
          <w:szCs w:val="24"/>
        </w:rPr>
        <w:t xml:space="preserve">A </w:t>
      </w:r>
      <w:r w:rsidR="00CA58D1">
        <w:rPr>
          <w:rFonts w:ascii="Times New Roman" w:hAnsi="Times New Roman" w:cs="Times New Roman"/>
          <w:sz w:val="24"/>
          <w:szCs w:val="24"/>
        </w:rPr>
        <w:t xml:space="preserve">group </w:t>
      </w:r>
      <w:r w:rsidRPr="009E2406">
        <w:rPr>
          <w:rFonts w:ascii="Times New Roman" w:hAnsi="Times New Roman" w:cs="Times New Roman"/>
          <w:sz w:val="24"/>
          <w:szCs w:val="24"/>
        </w:rPr>
        <w:t xml:space="preserve">DMT session typically lasts between 60 and 75 minutes, following the </w:t>
      </w:r>
      <w:r>
        <w:rPr>
          <w:rFonts w:ascii="Times New Roman" w:hAnsi="Times New Roman" w:cs="Times New Roman"/>
          <w:sz w:val="24"/>
          <w:szCs w:val="24"/>
        </w:rPr>
        <w:t>structure</w:t>
      </w:r>
      <w:r w:rsidRPr="009E2406">
        <w:rPr>
          <w:rFonts w:ascii="Times New Roman" w:hAnsi="Times New Roman" w:cs="Times New Roman"/>
          <w:sz w:val="24"/>
          <w:szCs w:val="24"/>
        </w:rPr>
        <w:t xml:space="preserve"> developed by Marian Chase. This structure includes a trajectory of warm-up, </w:t>
      </w:r>
      <w:r>
        <w:rPr>
          <w:rFonts w:ascii="Times New Roman" w:hAnsi="Times New Roman" w:cs="Times New Roman"/>
          <w:sz w:val="24"/>
          <w:szCs w:val="24"/>
        </w:rPr>
        <w:t>exploration</w:t>
      </w:r>
      <w:r w:rsidRPr="009E2406">
        <w:rPr>
          <w:rFonts w:ascii="Times New Roman" w:hAnsi="Times New Roman" w:cs="Times New Roman"/>
          <w:sz w:val="24"/>
          <w:szCs w:val="24"/>
        </w:rPr>
        <w:t xml:space="preserve">, and closure. </w:t>
      </w:r>
      <w:r>
        <w:rPr>
          <w:rFonts w:ascii="Times New Roman" w:hAnsi="Times New Roman"/>
          <w:sz w:val="24"/>
          <w:szCs w:val="24"/>
        </w:rPr>
        <w:t xml:space="preserve">During warm-up, the therapist assesses the group for movement expression, interpersonal dynamics, and group themes, such as anger or anxiety. The therapist uses the </w:t>
      </w:r>
      <w:r>
        <w:rPr>
          <w:rFonts w:ascii="Times New Roman" w:hAnsi="Times New Roman"/>
          <w:sz w:val="24"/>
          <w:szCs w:val="24"/>
        </w:rPr>
        <w:lastRenderedPageBreak/>
        <w:t xml:space="preserve">information collected during the warm-up </w:t>
      </w:r>
      <w:r w:rsidR="004E08BB">
        <w:rPr>
          <w:rFonts w:ascii="Times New Roman" w:hAnsi="Times New Roman"/>
          <w:sz w:val="24"/>
          <w:szCs w:val="24"/>
        </w:rPr>
        <w:t>to tailor</w:t>
      </w:r>
      <w:r>
        <w:rPr>
          <w:rFonts w:ascii="Times New Roman" w:hAnsi="Times New Roman"/>
          <w:sz w:val="24"/>
          <w:szCs w:val="24"/>
        </w:rPr>
        <w:t xml:space="preserve"> the exploration phase </w:t>
      </w:r>
      <w:r w:rsidR="004E08BB">
        <w:rPr>
          <w:rFonts w:ascii="Times New Roman" w:hAnsi="Times New Roman"/>
          <w:sz w:val="24"/>
          <w:szCs w:val="24"/>
        </w:rPr>
        <w:t>for</w:t>
      </w:r>
      <w:r>
        <w:rPr>
          <w:rFonts w:ascii="Times New Roman" w:hAnsi="Times New Roman"/>
          <w:sz w:val="24"/>
          <w:szCs w:val="24"/>
        </w:rPr>
        <w:t xml:space="preserve"> the current group of participants. </w:t>
      </w:r>
    </w:p>
    <w:p w14:paraId="757C1682" w14:textId="77777777" w:rsidR="007B1F28" w:rsidRDefault="003F4409" w:rsidP="007B1F28">
      <w:pPr>
        <w:spacing w:line="480" w:lineRule="auto"/>
        <w:ind w:firstLine="720"/>
        <w:contextualSpacing/>
        <w:rPr>
          <w:rFonts w:ascii="Times New Roman" w:hAnsi="Times New Roman"/>
          <w:sz w:val="24"/>
          <w:szCs w:val="24"/>
        </w:rPr>
      </w:pPr>
      <w:r>
        <w:rPr>
          <w:rFonts w:ascii="Times New Roman" w:hAnsi="Times New Roman"/>
          <w:sz w:val="24"/>
          <w:szCs w:val="24"/>
        </w:rPr>
        <w:t>T</w:t>
      </w:r>
      <w:r w:rsidR="007B1F28">
        <w:rPr>
          <w:rFonts w:ascii="Times New Roman" w:hAnsi="Times New Roman"/>
          <w:sz w:val="24"/>
          <w:szCs w:val="24"/>
        </w:rPr>
        <w:t xml:space="preserve">he needs and motivational levels </w:t>
      </w:r>
      <w:r w:rsidR="00CA58D1">
        <w:rPr>
          <w:rFonts w:ascii="Times New Roman" w:hAnsi="Times New Roman"/>
          <w:sz w:val="24"/>
          <w:szCs w:val="24"/>
        </w:rPr>
        <w:t xml:space="preserve">of </w:t>
      </w:r>
      <w:r w:rsidR="004E08BB">
        <w:rPr>
          <w:rFonts w:ascii="Times New Roman" w:hAnsi="Times New Roman"/>
          <w:sz w:val="24"/>
          <w:szCs w:val="24"/>
        </w:rPr>
        <w:t>adolescents</w:t>
      </w:r>
      <w:r w:rsidR="00CA58D1">
        <w:rPr>
          <w:rFonts w:ascii="Times New Roman" w:hAnsi="Times New Roman"/>
          <w:sz w:val="24"/>
          <w:szCs w:val="24"/>
        </w:rPr>
        <w:t xml:space="preserve"> </w:t>
      </w:r>
      <w:r>
        <w:rPr>
          <w:rFonts w:ascii="Times New Roman" w:hAnsi="Times New Roman"/>
          <w:sz w:val="24"/>
          <w:szCs w:val="24"/>
        </w:rPr>
        <w:t xml:space="preserve">within a DMT session </w:t>
      </w:r>
      <w:r w:rsidR="007B1F28">
        <w:rPr>
          <w:rFonts w:ascii="Times New Roman" w:hAnsi="Times New Roman"/>
          <w:sz w:val="24"/>
          <w:szCs w:val="24"/>
        </w:rPr>
        <w:t xml:space="preserve">vary among therapy groups. Therefore, during the exploration phase it is important to maintain a balance </w:t>
      </w:r>
      <w:r w:rsidR="00641DB3">
        <w:rPr>
          <w:rFonts w:ascii="Times New Roman" w:hAnsi="Times New Roman"/>
          <w:sz w:val="24"/>
          <w:szCs w:val="24"/>
        </w:rPr>
        <w:t>between participation and</w:t>
      </w:r>
      <w:r w:rsidR="007B1F28">
        <w:rPr>
          <w:rFonts w:ascii="Times New Roman" w:hAnsi="Times New Roman"/>
          <w:sz w:val="24"/>
          <w:szCs w:val="24"/>
        </w:rPr>
        <w:t xml:space="preserve"> sense of safety.</w:t>
      </w:r>
      <w:r w:rsidR="007B1F28" w:rsidRPr="00E250DA">
        <w:rPr>
          <w:rFonts w:ascii="Times New Roman" w:hAnsi="Times New Roman" w:cs="Times New Roman"/>
          <w:sz w:val="24"/>
          <w:szCs w:val="24"/>
        </w:rPr>
        <w:t xml:space="preserve"> </w:t>
      </w:r>
      <w:r w:rsidR="007B1F28">
        <w:rPr>
          <w:rFonts w:ascii="Times New Roman" w:hAnsi="Times New Roman" w:cs="Times New Roman"/>
          <w:sz w:val="24"/>
          <w:szCs w:val="24"/>
        </w:rPr>
        <w:t>To encourage movement expression and provide an outlet for emotions, t</w:t>
      </w:r>
      <w:r w:rsidR="007B1F28">
        <w:rPr>
          <w:rFonts w:ascii="Times New Roman" w:hAnsi="Times New Roman"/>
          <w:sz w:val="24"/>
          <w:szCs w:val="24"/>
        </w:rPr>
        <w:t xml:space="preserve">he dance/movement therapist </w:t>
      </w:r>
      <w:r w:rsidR="007B1F28" w:rsidRPr="009E2406">
        <w:rPr>
          <w:rFonts w:ascii="Times New Roman" w:hAnsi="Times New Roman" w:cs="Times New Roman"/>
          <w:sz w:val="24"/>
          <w:szCs w:val="24"/>
        </w:rPr>
        <w:t>may use props such as body socks, stre</w:t>
      </w:r>
      <w:r w:rsidR="007B1F28">
        <w:rPr>
          <w:rFonts w:ascii="Times New Roman" w:hAnsi="Times New Roman" w:cs="Times New Roman"/>
          <w:sz w:val="24"/>
          <w:szCs w:val="24"/>
        </w:rPr>
        <w:t xml:space="preserve">tch bands, ribbons, or scarves. </w:t>
      </w:r>
      <w:r w:rsidR="00843B34">
        <w:rPr>
          <w:rFonts w:ascii="Times New Roman" w:hAnsi="Times New Roman" w:cs="Times New Roman"/>
          <w:sz w:val="24"/>
          <w:szCs w:val="24"/>
        </w:rPr>
        <w:t>The dance/movement therapist</w:t>
      </w:r>
      <w:r w:rsidR="00843B34">
        <w:rPr>
          <w:rFonts w:ascii="Times New Roman" w:hAnsi="Times New Roman"/>
          <w:sz w:val="24"/>
          <w:szCs w:val="24"/>
        </w:rPr>
        <w:t xml:space="preserve"> assists participants in tracking </w:t>
      </w:r>
      <w:r w:rsidR="0024332D">
        <w:rPr>
          <w:rFonts w:ascii="Times New Roman" w:hAnsi="Times New Roman"/>
          <w:sz w:val="24"/>
          <w:szCs w:val="24"/>
        </w:rPr>
        <w:t xml:space="preserve">and validating </w:t>
      </w:r>
      <w:r w:rsidR="00843B34">
        <w:rPr>
          <w:rFonts w:ascii="Times New Roman" w:hAnsi="Times New Roman"/>
          <w:sz w:val="24"/>
          <w:szCs w:val="24"/>
        </w:rPr>
        <w:t>their experiences and emotions throughout the session, in order</w:t>
      </w:r>
      <w:r w:rsidR="00843B34">
        <w:rPr>
          <w:rFonts w:ascii="Times New Roman" w:hAnsi="Times New Roman" w:cs="Times New Roman"/>
          <w:sz w:val="24"/>
          <w:szCs w:val="24"/>
        </w:rPr>
        <w:t xml:space="preserve"> </w:t>
      </w:r>
      <w:r w:rsidR="007B1F28">
        <w:rPr>
          <w:rFonts w:ascii="Times New Roman" w:hAnsi="Times New Roman" w:cs="Times New Roman"/>
          <w:sz w:val="24"/>
          <w:szCs w:val="24"/>
        </w:rPr>
        <w:t>to elicit a feeling of safety within the group</w:t>
      </w:r>
      <w:r w:rsidR="007B1F28">
        <w:rPr>
          <w:rFonts w:ascii="Times New Roman" w:hAnsi="Times New Roman"/>
          <w:sz w:val="24"/>
          <w:szCs w:val="24"/>
        </w:rPr>
        <w:t>. The sense of safety that develops encourages individuals to take personal risks in sharing movement and emotions.</w:t>
      </w:r>
    </w:p>
    <w:p w14:paraId="347878FB" w14:textId="77777777" w:rsidR="007B1F28" w:rsidRPr="009E2406" w:rsidRDefault="007B1F28" w:rsidP="00E777BC">
      <w:pPr>
        <w:spacing w:line="480" w:lineRule="auto"/>
        <w:ind w:firstLine="720"/>
        <w:contextualSpacing/>
        <w:rPr>
          <w:rFonts w:ascii="Times New Roman" w:hAnsi="Times New Roman" w:cs="Times New Roman"/>
          <w:sz w:val="24"/>
          <w:szCs w:val="24"/>
        </w:rPr>
      </w:pPr>
      <w:r>
        <w:rPr>
          <w:rFonts w:ascii="Times New Roman" w:hAnsi="Times New Roman"/>
          <w:sz w:val="24"/>
          <w:szCs w:val="24"/>
        </w:rPr>
        <w:t>Although movement often expresses what words cannot, verbalizing experiences is an important integrative exercise that deepens an individual’s awareness of body, emotions, and experiences. During closure, the dance/movement therapist asks individuals to share observations about themselves or the group and validates the adolescents’ experiences. Oftentimes patients report a change in mood, during which time t</w:t>
      </w:r>
      <w:r w:rsidRPr="009E2406">
        <w:rPr>
          <w:rFonts w:ascii="Times New Roman" w:hAnsi="Times New Roman" w:cs="Times New Roman"/>
          <w:sz w:val="24"/>
          <w:szCs w:val="24"/>
        </w:rPr>
        <w:t xml:space="preserve">he dance/movement therapist </w:t>
      </w:r>
      <w:r>
        <w:rPr>
          <w:rFonts w:ascii="Times New Roman" w:hAnsi="Times New Roman" w:cs="Times New Roman"/>
          <w:sz w:val="24"/>
          <w:szCs w:val="24"/>
        </w:rPr>
        <w:t xml:space="preserve">asks </w:t>
      </w:r>
      <w:r w:rsidRPr="009E2406">
        <w:rPr>
          <w:rFonts w:ascii="Times New Roman" w:hAnsi="Times New Roman" w:cs="Times New Roman"/>
          <w:sz w:val="24"/>
          <w:szCs w:val="24"/>
        </w:rPr>
        <w:t xml:space="preserve">how this shift in </w:t>
      </w:r>
      <w:r>
        <w:rPr>
          <w:rFonts w:ascii="Times New Roman" w:hAnsi="Times New Roman" w:cs="Times New Roman"/>
          <w:sz w:val="24"/>
          <w:szCs w:val="24"/>
        </w:rPr>
        <w:t>mood</w:t>
      </w:r>
      <w:r w:rsidRPr="009E2406">
        <w:rPr>
          <w:rFonts w:ascii="Times New Roman" w:hAnsi="Times New Roman" w:cs="Times New Roman"/>
          <w:sz w:val="24"/>
          <w:szCs w:val="24"/>
        </w:rPr>
        <w:t xml:space="preserve"> occurred and how individuals may apply the techniques used in the DMT group to their everyday lives.</w:t>
      </w:r>
    </w:p>
    <w:p w14:paraId="0CC6037D" w14:textId="77777777" w:rsidR="005706FC" w:rsidRPr="009E2406" w:rsidRDefault="005706FC" w:rsidP="00264ACF">
      <w:pPr>
        <w:spacing w:after="0" w:line="480" w:lineRule="auto"/>
        <w:contextualSpacing/>
        <w:jc w:val="center"/>
        <w:rPr>
          <w:rFonts w:ascii="Times New Roman" w:hAnsi="Times New Roman" w:cs="Times New Roman"/>
          <w:b/>
          <w:sz w:val="24"/>
          <w:szCs w:val="24"/>
        </w:rPr>
      </w:pPr>
      <w:r w:rsidRPr="009E2406">
        <w:rPr>
          <w:rFonts w:ascii="Times New Roman" w:hAnsi="Times New Roman" w:cs="Times New Roman"/>
          <w:b/>
          <w:sz w:val="24"/>
          <w:szCs w:val="24"/>
        </w:rPr>
        <w:t>Objectives</w:t>
      </w:r>
    </w:p>
    <w:p w14:paraId="23807EC5"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 xml:space="preserve">The objective of this retrospective research </w:t>
      </w:r>
      <w:r w:rsidR="00CA58D1">
        <w:rPr>
          <w:rFonts w:ascii="Times New Roman" w:hAnsi="Times New Roman" w:cs="Times New Roman"/>
          <w:sz w:val="24"/>
          <w:szCs w:val="24"/>
        </w:rPr>
        <w:t>was</w:t>
      </w:r>
      <w:r w:rsidRPr="009E2406">
        <w:rPr>
          <w:rFonts w:ascii="Times New Roman" w:hAnsi="Times New Roman" w:cs="Times New Roman"/>
          <w:sz w:val="24"/>
          <w:szCs w:val="24"/>
        </w:rPr>
        <w:t xml:space="preserve"> to examine whether DMT embedded within larger </w:t>
      </w:r>
      <w:r w:rsidR="00CA58D1">
        <w:rPr>
          <w:rFonts w:ascii="Times New Roman" w:hAnsi="Times New Roman" w:cs="Times New Roman"/>
          <w:sz w:val="24"/>
          <w:szCs w:val="24"/>
        </w:rPr>
        <w:t>psychiatric therapeutic programs</w:t>
      </w:r>
      <w:r w:rsidRPr="009E2406">
        <w:rPr>
          <w:rFonts w:ascii="Times New Roman" w:hAnsi="Times New Roman" w:cs="Times New Roman"/>
          <w:sz w:val="24"/>
          <w:szCs w:val="24"/>
        </w:rPr>
        <w:t xml:space="preserve"> elicit</w:t>
      </w:r>
      <w:r w:rsidR="00CA58D1">
        <w:rPr>
          <w:rFonts w:ascii="Times New Roman" w:hAnsi="Times New Roman" w:cs="Times New Roman"/>
          <w:sz w:val="24"/>
          <w:szCs w:val="24"/>
        </w:rPr>
        <w:t>ed</w:t>
      </w:r>
      <w:r w:rsidRPr="009E2406">
        <w:rPr>
          <w:rFonts w:ascii="Times New Roman" w:hAnsi="Times New Roman" w:cs="Times New Roman"/>
          <w:sz w:val="24"/>
          <w:szCs w:val="24"/>
        </w:rPr>
        <w:t xml:space="preserve"> </w:t>
      </w:r>
      <w:r>
        <w:rPr>
          <w:rFonts w:ascii="Times New Roman" w:hAnsi="Times New Roman" w:cs="Times New Roman"/>
          <w:sz w:val="24"/>
          <w:szCs w:val="24"/>
        </w:rPr>
        <w:t>immediate</w:t>
      </w:r>
      <w:r w:rsidRPr="009E2406">
        <w:rPr>
          <w:rFonts w:ascii="Times New Roman" w:hAnsi="Times New Roman" w:cs="Times New Roman"/>
          <w:sz w:val="24"/>
          <w:szCs w:val="24"/>
        </w:rPr>
        <w:t xml:space="preserve"> mood changes in adolescents with a variety of psychiatric illnesses. Additionally, we want</w:t>
      </w:r>
      <w:r w:rsidR="00CA58D1">
        <w:rPr>
          <w:rFonts w:ascii="Times New Roman" w:hAnsi="Times New Roman" w:cs="Times New Roman"/>
          <w:sz w:val="24"/>
          <w:szCs w:val="24"/>
        </w:rPr>
        <w:t>ed</w:t>
      </w:r>
      <w:r w:rsidRPr="009E2406">
        <w:rPr>
          <w:rFonts w:ascii="Times New Roman" w:hAnsi="Times New Roman" w:cs="Times New Roman"/>
          <w:sz w:val="24"/>
          <w:szCs w:val="24"/>
        </w:rPr>
        <w:t xml:space="preserve"> to examine whether DMT </w:t>
      </w:r>
      <w:r w:rsidR="00CA58D1">
        <w:rPr>
          <w:rFonts w:ascii="Times New Roman" w:hAnsi="Times New Roman" w:cs="Times New Roman"/>
          <w:sz w:val="24"/>
          <w:szCs w:val="24"/>
        </w:rPr>
        <w:t>was</w:t>
      </w:r>
      <w:r w:rsidRPr="009E2406">
        <w:rPr>
          <w:rFonts w:ascii="Times New Roman" w:hAnsi="Times New Roman" w:cs="Times New Roman"/>
          <w:sz w:val="24"/>
          <w:szCs w:val="24"/>
        </w:rPr>
        <w:t xml:space="preserve"> particularly useful for any specific patient</w:t>
      </w:r>
      <w:r>
        <w:rPr>
          <w:rFonts w:ascii="Times New Roman" w:hAnsi="Times New Roman" w:cs="Times New Roman"/>
          <w:sz w:val="24"/>
          <w:szCs w:val="24"/>
        </w:rPr>
        <w:t xml:space="preserve"> population</w:t>
      </w:r>
      <w:r w:rsidRPr="009E2406">
        <w:rPr>
          <w:rFonts w:ascii="Times New Roman" w:hAnsi="Times New Roman" w:cs="Times New Roman"/>
          <w:sz w:val="24"/>
          <w:szCs w:val="24"/>
        </w:rPr>
        <w:t>.</w:t>
      </w:r>
      <w:r w:rsidR="00CF502C">
        <w:rPr>
          <w:rFonts w:ascii="Times New Roman" w:hAnsi="Times New Roman" w:cs="Times New Roman"/>
          <w:sz w:val="24"/>
          <w:szCs w:val="24"/>
        </w:rPr>
        <w:t xml:space="preserve"> T</w:t>
      </w:r>
      <w:r w:rsidR="00CA58D1">
        <w:rPr>
          <w:rFonts w:ascii="Times New Roman" w:hAnsi="Times New Roman" w:cs="Times New Roman"/>
          <w:sz w:val="24"/>
          <w:szCs w:val="24"/>
        </w:rPr>
        <w:t>his research examined</w:t>
      </w:r>
      <w:r>
        <w:rPr>
          <w:rFonts w:ascii="Times New Roman" w:hAnsi="Times New Roman" w:cs="Times New Roman"/>
          <w:sz w:val="24"/>
          <w:szCs w:val="24"/>
        </w:rPr>
        <w:t xml:space="preserve"> the</w:t>
      </w:r>
      <w:r w:rsidRPr="009E2406">
        <w:rPr>
          <w:rFonts w:ascii="Times New Roman" w:hAnsi="Times New Roman" w:cs="Times New Roman"/>
          <w:sz w:val="24"/>
          <w:szCs w:val="24"/>
        </w:rPr>
        <w:t xml:space="preserve"> relationship between reported mood changes and patient characteristics—age, gen</w:t>
      </w:r>
      <w:r w:rsidR="00843B34">
        <w:rPr>
          <w:rFonts w:ascii="Times New Roman" w:hAnsi="Times New Roman" w:cs="Times New Roman"/>
          <w:sz w:val="24"/>
          <w:szCs w:val="24"/>
        </w:rPr>
        <w:t xml:space="preserve">der, ethnicity, primary </w:t>
      </w:r>
      <w:r w:rsidR="00843B34">
        <w:rPr>
          <w:rFonts w:ascii="Times New Roman" w:hAnsi="Times New Roman" w:cs="Times New Roman"/>
          <w:sz w:val="24"/>
          <w:szCs w:val="24"/>
        </w:rPr>
        <w:lastRenderedPageBreak/>
        <w:t>diagnose</w:t>
      </w:r>
      <w:r w:rsidRPr="009E2406">
        <w:rPr>
          <w:rFonts w:ascii="Times New Roman" w:hAnsi="Times New Roman" w:cs="Times New Roman"/>
          <w:sz w:val="24"/>
          <w:szCs w:val="24"/>
        </w:rPr>
        <w:t>s, insurance status, psychiatric medications, length of stay, and treatment unit—for</w:t>
      </w:r>
      <w:r>
        <w:rPr>
          <w:rFonts w:ascii="Times New Roman" w:hAnsi="Times New Roman" w:cs="Times New Roman"/>
          <w:sz w:val="24"/>
          <w:szCs w:val="24"/>
        </w:rPr>
        <w:t xml:space="preserve"> </w:t>
      </w:r>
      <w:r w:rsidRPr="009E2406">
        <w:rPr>
          <w:rFonts w:ascii="Times New Roman" w:hAnsi="Times New Roman" w:cs="Times New Roman"/>
          <w:sz w:val="24"/>
          <w:szCs w:val="24"/>
        </w:rPr>
        <w:t>adolesc</w:t>
      </w:r>
      <w:r>
        <w:rPr>
          <w:rFonts w:ascii="Times New Roman" w:hAnsi="Times New Roman" w:cs="Times New Roman"/>
          <w:sz w:val="24"/>
          <w:szCs w:val="24"/>
        </w:rPr>
        <w:t xml:space="preserve">ent patients with psychiatric diagnoses who participated in </w:t>
      </w:r>
      <w:r w:rsidR="00CA58D1">
        <w:rPr>
          <w:rFonts w:ascii="Times New Roman" w:hAnsi="Times New Roman" w:cs="Times New Roman"/>
          <w:sz w:val="24"/>
          <w:szCs w:val="24"/>
        </w:rPr>
        <w:t xml:space="preserve">group </w:t>
      </w:r>
      <w:r>
        <w:rPr>
          <w:rFonts w:ascii="Times New Roman" w:hAnsi="Times New Roman" w:cs="Times New Roman"/>
          <w:sz w:val="24"/>
          <w:szCs w:val="24"/>
        </w:rPr>
        <w:t>DMT</w:t>
      </w:r>
      <w:r w:rsidR="00CA58D1">
        <w:rPr>
          <w:rFonts w:ascii="Times New Roman" w:hAnsi="Times New Roman" w:cs="Times New Roman"/>
          <w:sz w:val="24"/>
          <w:szCs w:val="24"/>
        </w:rPr>
        <w:t xml:space="preserve"> sessions</w:t>
      </w:r>
      <w:r>
        <w:rPr>
          <w:rFonts w:ascii="Times New Roman" w:hAnsi="Times New Roman" w:cs="Times New Roman"/>
          <w:sz w:val="24"/>
          <w:szCs w:val="24"/>
        </w:rPr>
        <w:t xml:space="preserve"> at a large Children’s Hospital</w:t>
      </w:r>
      <w:r w:rsidRPr="009E2406">
        <w:rPr>
          <w:rFonts w:ascii="Times New Roman" w:hAnsi="Times New Roman" w:cs="Times New Roman"/>
          <w:sz w:val="24"/>
          <w:szCs w:val="24"/>
        </w:rPr>
        <w:t xml:space="preserve">. </w:t>
      </w:r>
    </w:p>
    <w:p w14:paraId="138C136D" w14:textId="77777777" w:rsidR="005706FC" w:rsidRPr="009E2406" w:rsidRDefault="005706FC" w:rsidP="00264ACF">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Method</w:t>
      </w:r>
    </w:p>
    <w:p w14:paraId="7FD1F77D"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This study received institutional approval from the Colorado Multiple Institutional Review Board as a retrospective</w:t>
      </w:r>
      <w:r w:rsidR="00BE0104">
        <w:rPr>
          <w:rFonts w:ascii="Times New Roman" w:hAnsi="Times New Roman" w:cs="Times New Roman"/>
          <w:sz w:val="24"/>
          <w:szCs w:val="24"/>
        </w:rPr>
        <w:t>, de-identified</w:t>
      </w:r>
      <w:r w:rsidRPr="009E2406">
        <w:rPr>
          <w:rFonts w:ascii="Times New Roman" w:hAnsi="Times New Roman" w:cs="Times New Roman"/>
          <w:sz w:val="24"/>
          <w:szCs w:val="24"/>
        </w:rPr>
        <w:t xml:space="preserve"> chart review study. Initial data was collected</w:t>
      </w:r>
      <w:r>
        <w:rPr>
          <w:rFonts w:ascii="Times New Roman" w:hAnsi="Times New Roman" w:cs="Times New Roman"/>
          <w:sz w:val="24"/>
          <w:szCs w:val="24"/>
        </w:rPr>
        <w:t xml:space="preserve"> as part of program evaluation</w:t>
      </w:r>
      <w:del w:id="6" w:author="Marianne Wamboldt" w:date="2014-02-27T10:21:00Z">
        <w:r w:rsidDel="005018CB">
          <w:rPr>
            <w:rFonts w:ascii="Times New Roman" w:hAnsi="Times New Roman" w:cs="Times New Roman"/>
            <w:sz w:val="24"/>
            <w:szCs w:val="24"/>
          </w:rPr>
          <w:delText>s</w:delText>
        </w:r>
      </w:del>
      <w:r>
        <w:rPr>
          <w:rFonts w:ascii="Times New Roman" w:hAnsi="Times New Roman" w:cs="Times New Roman"/>
          <w:sz w:val="24"/>
          <w:szCs w:val="24"/>
        </w:rPr>
        <w:t>.</w:t>
      </w:r>
    </w:p>
    <w:p w14:paraId="35106DC6" w14:textId="77777777" w:rsidR="005706FC" w:rsidRPr="007772AD" w:rsidRDefault="005706FC" w:rsidP="00264ACF">
      <w:pPr>
        <w:spacing w:after="0" w:line="480" w:lineRule="auto"/>
        <w:contextualSpacing/>
        <w:rPr>
          <w:rFonts w:ascii="Times New Roman" w:hAnsi="Times New Roman" w:cs="Times New Roman"/>
          <w:sz w:val="24"/>
          <w:szCs w:val="24"/>
        </w:rPr>
      </w:pPr>
      <w:r w:rsidRPr="007772AD">
        <w:rPr>
          <w:rFonts w:ascii="Times New Roman" w:hAnsi="Times New Roman" w:cs="Times New Roman"/>
          <w:b/>
          <w:sz w:val="24"/>
          <w:szCs w:val="24"/>
        </w:rPr>
        <w:t>Participants</w:t>
      </w:r>
    </w:p>
    <w:p w14:paraId="5250060B" w14:textId="77777777" w:rsidR="005706FC" w:rsidRPr="007772AD" w:rsidRDefault="00121632" w:rsidP="00264AC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Participants consisted of 402 patients</w:t>
      </w:r>
      <w:r w:rsidR="005706FC" w:rsidRPr="007772AD">
        <w:rPr>
          <w:rFonts w:ascii="Times New Roman" w:hAnsi="Times New Roman" w:cs="Times New Roman"/>
          <w:sz w:val="24"/>
          <w:szCs w:val="24"/>
        </w:rPr>
        <w:t xml:space="preserve"> (ages 14 to </w:t>
      </w:r>
      <w:r w:rsidR="005706FC">
        <w:rPr>
          <w:rFonts w:ascii="Times New Roman" w:hAnsi="Times New Roman" w:cs="Times New Roman"/>
          <w:sz w:val="24"/>
          <w:szCs w:val="24"/>
        </w:rPr>
        <w:t>21 years)</w:t>
      </w:r>
      <w:r w:rsidR="005706FC" w:rsidRPr="007772AD">
        <w:rPr>
          <w:rFonts w:ascii="Times New Roman" w:hAnsi="Times New Roman" w:cs="Times New Roman"/>
          <w:sz w:val="24"/>
          <w:szCs w:val="24"/>
        </w:rPr>
        <w:t xml:space="preserve"> from the following </w:t>
      </w:r>
      <w:r w:rsidR="005706FC">
        <w:rPr>
          <w:rFonts w:ascii="Times New Roman" w:hAnsi="Times New Roman" w:cs="Times New Roman"/>
          <w:sz w:val="24"/>
          <w:szCs w:val="24"/>
        </w:rPr>
        <w:t>three units</w:t>
      </w:r>
      <w:r>
        <w:rPr>
          <w:rFonts w:ascii="Times New Roman" w:hAnsi="Times New Roman" w:cs="Times New Roman"/>
          <w:sz w:val="24"/>
          <w:szCs w:val="24"/>
        </w:rPr>
        <w:t xml:space="preserve"> in a large Children’s Hospital</w:t>
      </w:r>
      <w:r w:rsidR="005706FC" w:rsidRPr="007772AD">
        <w:rPr>
          <w:rFonts w:ascii="Times New Roman" w:hAnsi="Times New Roman" w:cs="Times New Roman"/>
          <w:sz w:val="24"/>
          <w:szCs w:val="24"/>
        </w:rPr>
        <w:t xml:space="preserve">: Adolescent Day Treatment (ADT), Adolescent Inpatient Psychiatric Unit (APU), and the Eating Disorders Unit (EDU). ADT is a day treatment program for adolescents 13 to 18 years old that do not require 24-hour care, but need rigorous evaluation and treatment. Conversely, APU is an inpatient program for adolescents 13 to 18 years old with severe psychiatric symptoms, who may be harmful to themselves or others. Finally, the EDU offers inpatient and partial hospitalization for 9 to 21 year old patients with any form of eating disorder. The number of patients included in this study from the ADT, APU, and EDU are 139, 169, and 94, respectively. </w:t>
      </w:r>
    </w:p>
    <w:p w14:paraId="6304A7EA" w14:textId="77777777" w:rsidR="005706FC" w:rsidRPr="00D03B44" w:rsidRDefault="005706FC" w:rsidP="00264AC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seen in Table 1, t</w:t>
      </w:r>
      <w:r w:rsidRPr="007772AD">
        <w:rPr>
          <w:rFonts w:ascii="Times New Roman" w:hAnsi="Times New Roman" w:cs="Times New Roman"/>
          <w:sz w:val="24"/>
          <w:szCs w:val="24"/>
        </w:rPr>
        <w:t>he Eating Disorders Unit had a significantly higher percentage of female patients, who were more likely to be Caucasian and non-Hispanic, than the</w:t>
      </w:r>
      <w:r>
        <w:rPr>
          <w:rFonts w:ascii="Times New Roman" w:hAnsi="Times New Roman" w:cs="Times New Roman"/>
          <w:sz w:val="24"/>
          <w:szCs w:val="24"/>
        </w:rPr>
        <w:t xml:space="preserve"> other two units. Additionally, </w:t>
      </w:r>
      <w:r w:rsidR="00BB79AC">
        <w:rPr>
          <w:rFonts w:ascii="Times New Roman" w:hAnsi="Times New Roman" w:cs="Times New Roman"/>
          <w:sz w:val="24"/>
          <w:szCs w:val="24"/>
        </w:rPr>
        <w:t>the</w:t>
      </w:r>
      <w:r>
        <w:rPr>
          <w:rFonts w:ascii="Times New Roman" w:hAnsi="Times New Roman" w:cs="Times New Roman"/>
          <w:sz w:val="24"/>
          <w:szCs w:val="24"/>
        </w:rPr>
        <w:t xml:space="preserve"> length of stay for patients in </w:t>
      </w:r>
      <w:r w:rsidRPr="007772AD">
        <w:rPr>
          <w:rFonts w:ascii="Times New Roman" w:hAnsi="Times New Roman" w:cs="Times New Roman"/>
          <w:sz w:val="24"/>
          <w:szCs w:val="24"/>
        </w:rPr>
        <w:t xml:space="preserve">the EDU </w:t>
      </w:r>
      <w:r w:rsidR="00BB79AC">
        <w:rPr>
          <w:rFonts w:ascii="Times New Roman" w:hAnsi="Times New Roman" w:cs="Times New Roman"/>
          <w:sz w:val="24"/>
          <w:szCs w:val="24"/>
        </w:rPr>
        <w:t xml:space="preserve">was </w:t>
      </w:r>
      <w:r w:rsidRPr="007772AD">
        <w:rPr>
          <w:rFonts w:ascii="Times New Roman" w:hAnsi="Times New Roman" w:cs="Times New Roman"/>
          <w:sz w:val="24"/>
          <w:szCs w:val="24"/>
        </w:rPr>
        <w:t xml:space="preserve">longer than </w:t>
      </w:r>
      <w:r>
        <w:rPr>
          <w:rFonts w:ascii="Times New Roman" w:hAnsi="Times New Roman" w:cs="Times New Roman"/>
          <w:sz w:val="24"/>
          <w:szCs w:val="24"/>
        </w:rPr>
        <w:t>for</w:t>
      </w:r>
      <w:r w:rsidRPr="007772AD">
        <w:rPr>
          <w:rFonts w:ascii="Times New Roman" w:hAnsi="Times New Roman" w:cs="Times New Roman"/>
          <w:sz w:val="24"/>
          <w:szCs w:val="24"/>
        </w:rPr>
        <w:t xml:space="preserve"> the other units, </w:t>
      </w:r>
      <w:r w:rsidR="00BB79AC">
        <w:rPr>
          <w:rFonts w:ascii="Times New Roman" w:hAnsi="Times New Roman" w:cs="Times New Roman"/>
          <w:sz w:val="24"/>
          <w:szCs w:val="24"/>
        </w:rPr>
        <w:t>and</w:t>
      </w:r>
      <w:r>
        <w:rPr>
          <w:rFonts w:ascii="Times New Roman" w:hAnsi="Times New Roman" w:cs="Times New Roman"/>
          <w:sz w:val="24"/>
          <w:szCs w:val="24"/>
        </w:rPr>
        <w:t xml:space="preserve"> this </w:t>
      </w:r>
      <w:r w:rsidRPr="007772AD">
        <w:rPr>
          <w:rFonts w:ascii="Times New Roman" w:hAnsi="Times New Roman" w:cs="Times New Roman"/>
          <w:sz w:val="24"/>
          <w:szCs w:val="24"/>
        </w:rPr>
        <w:t xml:space="preserve">unit had the </w:t>
      </w:r>
      <w:r>
        <w:rPr>
          <w:rFonts w:ascii="Times New Roman" w:hAnsi="Times New Roman" w:cs="Times New Roman"/>
          <w:sz w:val="24"/>
          <w:szCs w:val="24"/>
        </w:rPr>
        <w:t>longest</w:t>
      </w:r>
      <w:r w:rsidRPr="007772AD">
        <w:rPr>
          <w:rFonts w:ascii="Times New Roman" w:hAnsi="Times New Roman" w:cs="Times New Roman"/>
          <w:sz w:val="24"/>
          <w:szCs w:val="24"/>
        </w:rPr>
        <w:t xml:space="preserve"> DMT session of 75 minutes</w:t>
      </w:r>
      <w:r w:rsidR="001D7306">
        <w:rPr>
          <w:rFonts w:ascii="Times New Roman" w:hAnsi="Times New Roman" w:cs="Times New Roman"/>
          <w:sz w:val="24"/>
          <w:szCs w:val="24"/>
        </w:rPr>
        <w:t>, compared to 60 minute sessions for ADT and APU</w:t>
      </w:r>
      <w:r w:rsidRPr="007772AD">
        <w:rPr>
          <w:rFonts w:ascii="Times New Roman" w:hAnsi="Times New Roman" w:cs="Times New Roman"/>
          <w:sz w:val="24"/>
          <w:szCs w:val="24"/>
        </w:rPr>
        <w:t xml:space="preserve">. </w:t>
      </w:r>
      <w:r>
        <w:rPr>
          <w:rFonts w:ascii="Times New Roman" w:hAnsi="Times New Roman" w:cs="Times New Roman"/>
          <w:sz w:val="24"/>
          <w:szCs w:val="24"/>
        </w:rPr>
        <w:t xml:space="preserve">In regards to diagnosis, </w:t>
      </w:r>
      <w:r w:rsidR="00FE5E28">
        <w:rPr>
          <w:rFonts w:ascii="Times New Roman" w:hAnsi="Times New Roman" w:cs="Times New Roman"/>
          <w:sz w:val="24"/>
          <w:szCs w:val="24"/>
        </w:rPr>
        <w:t xml:space="preserve">69.1% </w:t>
      </w:r>
      <w:r w:rsidRPr="009E2406">
        <w:rPr>
          <w:rFonts w:ascii="Times New Roman" w:hAnsi="Times New Roman" w:cs="Times New Roman"/>
          <w:sz w:val="24"/>
          <w:szCs w:val="24"/>
        </w:rPr>
        <w:t>of ADT patients have one diagnosis</w:t>
      </w:r>
      <w:r w:rsidR="00FE5E28">
        <w:rPr>
          <w:rFonts w:ascii="Times New Roman" w:hAnsi="Times New Roman" w:cs="Times New Roman"/>
          <w:sz w:val="24"/>
          <w:szCs w:val="24"/>
        </w:rPr>
        <w:t>, 81.6%</w:t>
      </w:r>
      <w:r w:rsidRPr="009E2406">
        <w:rPr>
          <w:rFonts w:ascii="Times New Roman" w:hAnsi="Times New Roman" w:cs="Times New Roman"/>
          <w:sz w:val="24"/>
          <w:szCs w:val="24"/>
        </w:rPr>
        <w:t xml:space="preserve"> of APU patients have three diagnoses, and </w:t>
      </w:r>
      <w:r w:rsidR="00FE5E28">
        <w:rPr>
          <w:rFonts w:ascii="Times New Roman" w:hAnsi="Times New Roman" w:cs="Times New Roman"/>
          <w:sz w:val="24"/>
          <w:szCs w:val="24"/>
        </w:rPr>
        <w:t xml:space="preserve">64.9% of EDU patients </w:t>
      </w:r>
      <w:r w:rsidRPr="009E2406">
        <w:rPr>
          <w:rFonts w:ascii="Times New Roman" w:hAnsi="Times New Roman" w:cs="Times New Roman"/>
          <w:sz w:val="24"/>
          <w:szCs w:val="24"/>
        </w:rPr>
        <w:t xml:space="preserve">have two diagnoses. </w:t>
      </w:r>
      <w:r w:rsidR="00B7246A">
        <w:rPr>
          <w:rFonts w:ascii="Times New Roman" w:hAnsi="Times New Roman" w:cs="Times New Roman"/>
          <w:sz w:val="24"/>
          <w:szCs w:val="24"/>
        </w:rPr>
        <w:t xml:space="preserve">The </w:t>
      </w:r>
      <w:r w:rsidR="00B7246A">
        <w:rPr>
          <w:rFonts w:ascii="Times New Roman" w:hAnsi="Times New Roman" w:cs="Times New Roman"/>
          <w:sz w:val="24"/>
          <w:szCs w:val="24"/>
        </w:rPr>
        <w:lastRenderedPageBreak/>
        <w:t xml:space="preserve">majority of individuals within the ADT and APU </w:t>
      </w:r>
      <w:r w:rsidR="00100DA8">
        <w:rPr>
          <w:rFonts w:ascii="Times New Roman" w:hAnsi="Times New Roman" w:cs="Times New Roman"/>
          <w:sz w:val="24"/>
          <w:szCs w:val="24"/>
        </w:rPr>
        <w:t>have a mood disorder (86.3%</w:t>
      </w:r>
      <w:r w:rsidR="00876407">
        <w:rPr>
          <w:rFonts w:ascii="Times New Roman" w:hAnsi="Times New Roman" w:cs="Times New Roman"/>
          <w:sz w:val="24"/>
          <w:szCs w:val="24"/>
        </w:rPr>
        <w:t xml:space="preserve"> and 91.7%, respectively), while 100% of individuals in the EDU have an eating disorder. </w:t>
      </w:r>
      <w:r w:rsidR="0087671C">
        <w:rPr>
          <w:rFonts w:ascii="Times New Roman" w:hAnsi="Times New Roman" w:cs="Times New Roman"/>
          <w:sz w:val="24"/>
          <w:szCs w:val="24"/>
        </w:rPr>
        <w:t>See Table 1 for specific diagnoses.</w:t>
      </w:r>
    </w:p>
    <w:p w14:paraId="44AAA6A1" w14:textId="77777777" w:rsidR="005706FC" w:rsidRPr="007772AD" w:rsidRDefault="005706FC" w:rsidP="00264ACF">
      <w:pPr>
        <w:spacing w:line="480" w:lineRule="auto"/>
        <w:contextualSpacing/>
        <w:jc w:val="center"/>
        <w:rPr>
          <w:rFonts w:ascii="Times New Roman" w:hAnsi="Times New Roman" w:cs="Times New Roman"/>
          <w:sz w:val="24"/>
          <w:szCs w:val="24"/>
        </w:rPr>
      </w:pPr>
      <w:r w:rsidRPr="007772AD">
        <w:rPr>
          <w:rFonts w:ascii="Times New Roman" w:hAnsi="Times New Roman" w:cs="Times New Roman"/>
          <w:sz w:val="24"/>
          <w:szCs w:val="24"/>
        </w:rPr>
        <w:t>INSERT TABLE 1</w:t>
      </w:r>
    </w:p>
    <w:p w14:paraId="61C75A88" w14:textId="77777777" w:rsidR="005706FC" w:rsidRPr="009E2406" w:rsidRDefault="005706FC" w:rsidP="00264AC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w:t>
      </w:r>
      <w:r w:rsidR="0087671C">
        <w:rPr>
          <w:rFonts w:ascii="Times New Roman" w:hAnsi="Times New Roman" w:cs="Times New Roman"/>
          <w:b/>
          <w:sz w:val="24"/>
          <w:szCs w:val="24"/>
        </w:rPr>
        <w:t>s</w:t>
      </w:r>
    </w:p>
    <w:p w14:paraId="37E910C3" w14:textId="77777777" w:rsidR="009A009B"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Pr="009E2406">
        <w:rPr>
          <w:rFonts w:ascii="Times New Roman" w:hAnsi="Times New Roman" w:cs="Times New Roman"/>
          <w:b/>
          <w:sz w:val="24"/>
          <w:szCs w:val="24"/>
        </w:rPr>
        <w:t xml:space="preserve">Fast Assessment of </w:t>
      </w:r>
      <w:r w:rsidR="00527932">
        <w:rPr>
          <w:rFonts w:ascii="Times New Roman" w:hAnsi="Times New Roman" w:cs="Times New Roman"/>
          <w:b/>
          <w:sz w:val="24"/>
          <w:szCs w:val="24"/>
        </w:rPr>
        <w:t>Children’s</w:t>
      </w:r>
      <w:r w:rsidRPr="009E2406">
        <w:rPr>
          <w:rFonts w:ascii="Times New Roman" w:hAnsi="Times New Roman" w:cs="Times New Roman"/>
          <w:b/>
          <w:sz w:val="24"/>
          <w:szCs w:val="24"/>
        </w:rPr>
        <w:t xml:space="preserve"> Emotions (FACE)</w:t>
      </w:r>
      <w:r w:rsidRPr="009E2406">
        <w:rPr>
          <w:rFonts w:ascii="Times New Roman" w:hAnsi="Times New Roman" w:cs="Times New Roman"/>
          <w:sz w:val="24"/>
          <w:szCs w:val="24"/>
        </w:rPr>
        <w:t xml:space="preserve">. </w:t>
      </w:r>
      <w:r w:rsidR="003114A0">
        <w:rPr>
          <w:rFonts w:ascii="Times New Roman" w:hAnsi="Times New Roman" w:cs="Times New Roman"/>
          <w:sz w:val="24"/>
          <w:szCs w:val="24"/>
        </w:rPr>
        <w:t>This measure</w:t>
      </w:r>
      <w:r w:rsidR="00B02C80">
        <w:rPr>
          <w:rFonts w:ascii="Times New Roman" w:hAnsi="Times New Roman" w:cs="Times New Roman"/>
          <w:sz w:val="24"/>
          <w:szCs w:val="24"/>
        </w:rPr>
        <w:t xml:space="preserve"> assesses a child’s perspective of </w:t>
      </w:r>
      <w:r w:rsidR="009A009B">
        <w:rPr>
          <w:rFonts w:ascii="Times New Roman" w:hAnsi="Times New Roman" w:cs="Times New Roman"/>
          <w:sz w:val="24"/>
          <w:szCs w:val="24"/>
        </w:rPr>
        <w:t>six</w:t>
      </w:r>
      <w:r w:rsidR="00B02C80">
        <w:rPr>
          <w:rFonts w:ascii="Times New Roman" w:hAnsi="Times New Roman" w:cs="Times New Roman"/>
          <w:sz w:val="24"/>
          <w:szCs w:val="24"/>
        </w:rPr>
        <w:t xml:space="preserve"> different mood states (anger, sadness, energy, confusion, tiredness, and anx</w:t>
      </w:r>
      <w:r w:rsidR="003114A0">
        <w:rPr>
          <w:rFonts w:ascii="Times New Roman" w:hAnsi="Times New Roman" w:cs="Times New Roman"/>
          <w:sz w:val="24"/>
          <w:szCs w:val="24"/>
        </w:rPr>
        <w:t>iety). Each mood state is depicted with an emoticon picture and accompanying adjectives, and is scored along a three point scale (0: not at all, 1</w:t>
      </w:r>
      <w:r w:rsidR="003114A0" w:rsidRPr="009E2406">
        <w:rPr>
          <w:rFonts w:ascii="Times New Roman" w:hAnsi="Times New Roman" w:cs="Times New Roman"/>
          <w:sz w:val="24"/>
          <w:szCs w:val="24"/>
        </w:rPr>
        <w:t>: at little, or 2: a lot</w:t>
      </w:r>
      <w:r w:rsidR="003114A0">
        <w:rPr>
          <w:rFonts w:ascii="Times New Roman" w:hAnsi="Times New Roman" w:cs="Times New Roman"/>
          <w:sz w:val="24"/>
          <w:szCs w:val="24"/>
        </w:rPr>
        <w:t>)</w:t>
      </w:r>
      <w:r w:rsidR="00B02C80">
        <w:rPr>
          <w:rFonts w:ascii="Times New Roman" w:hAnsi="Times New Roman" w:cs="Times New Roman"/>
          <w:sz w:val="24"/>
          <w:szCs w:val="24"/>
        </w:rPr>
        <w:t>.</w:t>
      </w:r>
      <w:r w:rsidR="009A009B">
        <w:rPr>
          <w:rFonts w:ascii="Times New Roman" w:hAnsi="Times New Roman" w:cs="Times New Roman"/>
          <w:sz w:val="24"/>
          <w:szCs w:val="24"/>
        </w:rPr>
        <w:t xml:space="preserve"> The total mood score (TMS) is a summary of all mood states (with energy reverse scored), such that the range of scores is 0 to 12. Higher scores are associated with potentially more problematic mood states, such as decreased energy or increased anger, sadness, confusion, tiredness, or anxiety. The FACE is based on the Profile of Mood States </w:t>
      </w:r>
      <w:r w:rsidR="009A009B">
        <w:rPr>
          <w:rFonts w:ascii="Times New Roman" w:hAnsi="Times New Roman" w:cs="Times New Roman"/>
          <w:sz w:val="24"/>
          <w:szCs w:val="24"/>
        </w:rPr>
        <w:fldChar w:fldCharType="begin"/>
      </w:r>
      <w:r w:rsidR="009A009B">
        <w:rPr>
          <w:rFonts w:ascii="Times New Roman" w:hAnsi="Times New Roman" w:cs="Times New Roman"/>
          <w:sz w:val="24"/>
          <w:szCs w:val="24"/>
        </w:rPr>
        <w:instrText xml:space="preserve"> ADDIN EN.CITE &lt;EndNote&gt;&lt;Cite&gt;&lt;Author&gt;McNair&lt;/Author&gt;&lt;Year&gt;1971&lt;/Year&gt;&lt;RecNum&gt;21&lt;/RecNum&gt;&lt;DisplayText&gt;(McNair, Lorr, Droppleman, &amp;amp; Educational and Industrial Testing Service, 1971)&lt;/DisplayText&gt;&lt;record&gt;&lt;rec-number&gt;21&lt;/rec-number&gt;&lt;foreign-keys&gt;&lt;key app="EN" db-id="sxa0raawysfr05etf9355vvsazz0zx0swepw"&gt;21&lt;/key&gt;&lt;/foreign-keys&gt;&lt;ref-type name="Book"&gt;6&lt;/ref-type&gt;&lt;contributors&gt;&lt;authors&gt;&lt;author&gt;McNair, D. M.&lt;/author&gt;&lt;author&gt;Lorr, M.&lt;/author&gt;&lt;author&gt;Droppleman, L.F.&lt;/author&gt;&lt;author&gt;Educational and Industrial Testing Service,&lt;/author&gt;&lt;/authors&gt;&lt;/contributors&gt;&lt;titles&gt;&lt;title&gt;Profile of mood states (POMS)&lt;/title&gt;&lt;/titles&gt;&lt;dates&gt;&lt;year&gt;1971&lt;/year&gt;&lt;/dates&gt;&lt;pub-location&gt;San Diego, California&lt;/pub-location&gt;&lt;publisher&gt;Educational and Industrial Testing Service&lt;/publisher&gt;&lt;urls&gt;&lt;/urls&gt;&lt;/record&gt;&lt;/Cite&gt;&lt;/EndNote&gt;</w:instrText>
      </w:r>
      <w:r w:rsidR="009A009B">
        <w:rPr>
          <w:rFonts w:ascii="Times New Roman" w:hAnsi="Times New Roman" w:cs="Times New Roman"/>
          <w:sz w:val="24"/>
          <w:szCs w:val="24"/>
        </w:rPr>
        <w:fldChar w:fldCharType="separate"/>
      </w:r>
      <w:r w:rsidR="009A009B">
        <w:rPr>
          <w:rFonts w:ascii="Times New Roman" w:hAnsi="Times New Roman" w:cs="Times New Roman"/>
          <w:noProof/>
          <w:sz w:val="24"/>
          <w:szCs w:val="24"/>
        </w:rPr>
        <w:t>(</w:t>
      </w:r>
      <w:hyperlink w:anchor="_ENREF_26" w:tooltip="McNair, 1971 #21" w:history="1">
        <w:r w:rsidR="006F08C6">
          <w:rPr>
            <w:rFonts w:ascii="Times New Roman" w:hAnsi="Times New Roman" w:cs="Times New Roman"/>
            <w:noProof/>
            <w:sz w:val="24"/>
            <w:szCs w:val="24"/>
          </w:rPr>
          <w:t>McNair, Lorr, Droppleman, &amp; Educational and Industrial Testing Service, 1971</w:t>
        </w:r>
      </w:hyperlink>
      <w:r w:rsidR="009A009B">
        <w:rPr>
          <w:rFonts w:ascii="Times New Roman" w:hAnsi="Times New Roman" w:cs="Times New Roman"/>
          <w:noProof/>
          <w:sz w:val="24"/>
          <w:szCs w:val="24"/>
        </w:rPr>
        <w:t>)</w:t>
      </w:r>
      <w:r w:rsidR="009A009B">
        <w:rPr>
          <w:rFonts w:ascii="Times New Roman" w:hAnsi="Times New Roman" w:cs="Times New Roman"/>
          <w:sz w:val="24"/>
          <w:szCs w:val="24"/>
        </w:rPr>
        <w:fldChar w:fldCharType="end"/>
      </w:r>
      <w:r w:rsidR="009A009B">
        <w:rPr>
          <w:rFonts w:ascii="Times New Roman" w:hAnsi="Times New Roman" w:cs="Times New Roman"/>
          <w:sz w:val="24"/>
          <w:szCs w:val="24"/>
        </w:rPr>
        <w:t xml:space="preserve"> and was </w:t>
      </w:r>
      <w:r w:rsidR="002A3EED">
        <w:rPr>
          <w:rFonts w:ascii="Times New Roman" w:hAnsi="Times New Roman" w:cs="Times New Roman"/>
          <w:sz w:val="24"/>
          <w:szCs w:val="24"/>
        </w:rPr>
        <w:t>developed for two main purposes: (1)</w:t>
      </w:r>
      <w:r w:rsidR="009A009B">
        <w:rPr>
          <w:rFonts w:ascii="Times New Roman" w:hAnsi="Times New Roman" w:cs="Times New Roman"/>
          <w:sz w:val="24"/>
          <w:szCs w:val="24"/>
        </w:rPr>
        <w:t xml:space="preserve"> to be a tool that ch</w:t>
      </w:r>
      <w:r w:rsidR="002A3EED">
        <w:rPr>
          <w:rFonts w:ascii="Times New Roman" w:hAnsi="Times New Roman" w:cs="Times New Roman"/>
          <w:sz w:val="24"/>
          <w:szCs w:val="24"/>
        </w:rPr>
        <w:t xml:space="preserve">ildren and adolescents </w:t>
      </w:r>
      <w:r w:rsidR="00CF502C">
        <w:rPr>
          <w:rFonts w:ascii="Times New Roman" w:hAnsi="Times New Roman" w:cs="Times New Roman"/>
          <w:sz w:val="24"/>
          <w:szCs w:val="24"/>
        </w:rPr>
        <w:t xml:space="preserve">can </w:t>
      </w:r>
      <w:r w:rsidR="002A3EED">
        <w:rPr>
          <w:rFonts w:ascii="Times New Roman" w:hAnsi="Times New Roman" w:cs="Times New Roman"/>
          <w:sz w:val="24"/>
          <w:szCs w:val="24"/>
        </w:rPr>
        <w:t xml:space="preserve">easily </w:t>
      </w:r>
      <w:r w:rsidR="009A009B">
        <w:rPr>
          <w:rFonts w:ascii="Times New Roman" w:hAnsi="Times New Roman" w:cs="Times New Roman"/>
          <w:sz w:val="24"/>
          <w:szCs w:val="24"/>
        </w:rPr>
        <w:t>understand</w:t>
      </w:r>
      <w:r w:rsidR="002A3EED">
        <w:rPr>
          <w:rFonts w:ascii="Times New Roman" w:hAnsi="Times New Roman" w:cs="Times New Roman"/>
          <w:sz w:val="24"/>
          <w:szCs w:val="24"/>
        </w:rPr>
        <w:t xml:space="preserve"> and use;</w:t>
      </w:r>
      <w:r w:rsidR="009A009B">
        <w:rPr>
          <w:rFonts w:ascii="Times New Roman" w:hAnsi="Times New Roman" w:cs="Times New Roman"/>
          <w:sz w:val="24"/>
          <w:szCs w:val="24"/>
        </w:rPr>
        <w:t xml:space="preserve"> </w:t>
      </w:r>
      <w:r w:rsidR="002A3EED">
        <w:rPr>
          <w:rFonts w:ascii="Times New Roman" w:hAnsi="Times New Roman" w:cs="Times New Roman"/>
          <w:sz w:val="24"/>
          <w:szCs w:val="24"/>
        </w:rPr>
        <w:t>(2)</w:t>
      </w:r>
      <w:r w:rsidR="009A009B">
        <w:rPr>
          <w:rFonts w:ascii="Times New Roman" w:hAnsi="Times New Roman" w:cs="Times New Roman"/>
          <w:sz w:val="24"/>
          <w:szCs w:val="24"/>
        </w:rPr>
        <w:t xml:space="preserve"> </w:t>
      </w:r>
      <w:r w:rsidR="002A3EED">
        <w:rPr>
          <w:rFonts w:ascii="Times New Roman" w:hAnsi="Times New Roman" w:cs="Times New Roman"/>
          <w:sz w:val="24"/>
          <w:szCs w:val="24"/>
        </w:rPr>
        <w:t>to be</w:t>
      </w:r>
      <w:r w:rsidR="005C553E">
        <w:rPr>
          <w:rFonts w:ascii="Times New Roman" w:hAnsi="Times New Roman" w:cs="Times New Roman"/>
          <w:sz w:val="24"/>
          <w:szCs w:val="24"/>
        </w:rPr>
        <w:t xml:space="preserve"> significantly shorter </w:t>
      </w:r>
      <w:r w:rsidR="002A3EED">
        <w:rPr>
          <w:rFonts w:ascii="Times New Roman" w:hAnsi="Times New Roman" w:cs="Times New Roman"/>
          <w:sz w:val="24"/>
          <w:szCs w:val="24"/>
        </w:rPr>
        <w:t xml:space="preserve">so that it </w:t>
      </w:r>
      <w:r w:rsidR="00CF502C">
        <w:rPr>
          <w:rFonts w:ascii="Times New Roman" w:hAnsi="Times New Roman" w:cs="Times New Roman"/>
          <w:sz w:val="24"/>
          <w:szCs w:val="24"/>
        </w:rPr>
        <w:t>may</w:t>
      </w:r>
      <w:r w:rsidR="002A3EED">
        <w:rPr>
          <w:rFonts w:ascii="Times New Roman" w:hAnsi="Times New Roman" w:cs="Times New Roman"/>
          <w:sz w:val="24"/>
          <w:szCs w:val="24"/>
        </w:rPr>
        <w:t xml:space="preserve"> be utilized in a clinical setting. </w:t>
      </w:r>
      <w:r w:rsidR="00684B81">
        <w:rPr>
          <w:rFonts w:ascii="Times New Roman" w:hAnsi="Times New Roman" w:cs="Times New Roman"/>
          <w:sz w:val="24"/>
          <w:szCs w:val="24"/>
        </w:rPr>
        <w:t xml:space="preserve">The FACE shows reasonable psychometric properties with a </w:t>
      </w:r>
      <w:proofErr w:type="spellStart"/>
      <w:r w:rsidR="00684B81">
        <w:rPr>
          <w:rFonts w:ascii="Times New Roman" w:hAnsi="Times New Roman" w:cs="Times New Roman"/>
          <w:sz w:val="24"/>
          <w:szCs w:val="24"/>
        </w:rPr>
        <w:t>Chronbach’s</w:t>
      </w:r>
      <w:proofErr w:type="spellEnd"/>
      <w:r w:rsidR="00684B81">
        <w:rPr>
          <w:rFonts w:ascii="Times New Roman" w:hAnsi="Times New Roman" w:cs="Times New Roman"/>
          <w:sz w:val="24"/>
          <w:szCs w:val="24"/>
        </w:rPr>
        <w:t xml:space="preserve"> alpha of</w:t>
      </w:r>
      <w:r w:rsidR="0010796D">
        <w:rPr>
          <w:rFonts w:ascii="Times New Roman" w:hAnsi="Times New Roman" w:cs="Times New Roman"/>
          <w:sz w:val="24"/>
          <w:szCs w:val="24"/>
        </w:rPr>
        <w:t xml:space="preserve"> .75</w:t>
      </w:r>
      <w:r w:rsidR="00684B81">
        <w:rPr>
          <w:rFonts w:ascii="Times New Roman" w:hAnsi="Times New Roman" w:cs="Times New Roman"/>
          <w:sz w:val="24"/>
          <w:szCs w:val="24"/>
        </w:rPr>
        <w:t xml:space="preserve"> and reasonable convergent and divergent validity</w:t>
      </w:r>
      <w:r w:rsidR="00D459E7">
        <w:rPr>
          <w:rFonts w:ascii="Times New Roman" w:hAnsi="Times New Roman" w:cs="Times New Roman"/>
          <w:sz w:val="24"/>
          <w:szCs w:val="24"/>
        </w:rPr>
        <w:t xml:space="preserve"> </w:t>
      </w:r>
      <w:r w:rsidR="00D459E7">
        <w:rPr>
          <w:rFonts w:ascii="Times New Roman" w:hAnsi="Times New Roman" w:cs="Times New Roman"/>
          <w:sz w:val="24"/>
          <w:szCs w:val="24"/>
        </w:rPr>
        <w:fldChar w:fldCharType="begin"/>
      </w:r>
      <w:r w:rsidR="00D459E7">
        <w:rPr>
          <w:rFonts w:ascii="Times New Roman" w:hAnsi="Times New Roman" w:cs="Times New Roman"/>
          <w:sz w:val="24"/>
          <w:szCs w:val="24"/>
        </w:rPr>
        <w:instrText xml:space="preserve"> ADDIN EN.CITE &lt;EndNote&gt;&lt;Cite&gt;&lt;Author&gt;Kennedy&lt;/Author&gt;&lt;Year&gt;2014&lt;/Year&gt;&lt;RecNum&gt;47&lt;/RecNum&gt;&lt;DisplayText&gt;(Kennedy, Unnithan, &amp;amp; Wamboldt, 2014)&lt;/DisplayText&gt;&lt;record&gt;&lt;rec-number&gt;47&lt;/rec-number&gt;&lt;foreign-keys&gt;&lt;key app="EN" db-id="sxa0raawysfr05etf9355vvsazz0zx0swepw"&gt;47&lt;/key&gt;&lt;/foreign-keys&gt;&lt;ref-type name="Unpublished Work"&gt;34&lt;/ref-type&gt;&lt;contributors&gt;&lt;authors&gt;&lt;author&gt;Kennedy, Heather&lt;/author&gt;&lt;author&gt;Unnithan, R&lt;/author&gt;&lt;author&gt;Wamboldt, Marianne Z.&lt;/author&gt;&lt;/authors&gt;&lt;/contributors&gt;&lt;titles&gt;&lt;title&gt;Development and validation of the fast assessment of children&amp;apos;s emotions&lt;/title&gt;&lt;tertiary-title&gt;Manuscript in preparation, Department of Psychiatry, School of Medicine, University of Colorado Denver Anschutz Medical Campus&lt;/tertiary-title&gt;&lt;/titles&gt;&lt;dates&gt;&lt;year&gt;2014&lt;/year&gt;&lt;/dates&gt;&lt;urls&gt;&lt;/urls&gt;&lt;/record&gt;&lt;/Cite&gt;&lt;/EndNote&gt;</w:instrText>
      </w:r>
      <w:r w:rsidR="00D459E7">
        <w:rPr>
          <w:rFonts w:ascii="Times New Roman" w:hAnsi="Times New Roman" w:cs="Times New Roman"/>
          <w:sz w:val="24"/>
          <w:szCs w:val="24"/>
        </w:rPr>
        <w:fldChar w:fldCharType="separate"/>
      </w:r>
      <w:r w:rsidR="00D459E7">
        <w:rPr>
          <w:rFonts w:ascii="Times New Roman" w:hAnsi="Times New Roman" w:cs="Times New Roman"/>
          <w:noProof/>
          <w:sz w:val="24"/>
          <w:szCs w:val="24"/>
        </w:rPr>
        <w:t>(</w:t>
      </w:r>
      <w:hyperlink w:anchor="_ENREF_20" w:tooltip="Kennedy, 2014 #47" w:history="1">
        <w:r w:rsidR="006F08C6">
          <w:rPr>
            <w:rFonts w:ascii="Times New Roman" w:hAnsi="Times New Roman" w:cs="Times New Roman"/>
            <w:noProof/>
            <w:sz w:val="24"/>
            <w:szCs w:val="24"/>
          </w:rPr>
          <w:t>Kennedy, Unnithan, &amp; Wamboldt, 2014</w:t>
        </w:r>
      </w:hyperlink>
      <w:r w:rsidR="00D459E7">
        <w:rPr>
          <w:rFonts w:ascii="Times New Roman" w:hAnsi="Times New Roman" w:cs="Times New Roman"/>
          <w:noProof/>
          <w:sz w:val="24"/>
          <w:szCs w:val="24"/>
        </w:rPr>
        <w:t>)</w:t>
      </w:r>
      <w:r w:rsidR="00D459E7">
        <w:rPr>
          <w:rFonts w:ascii="Times New Roman" w:hAnsi="Times New Roman" w:cs="Times New Roman"/>
          <w:sz w:val="24"/>
          <w:szCs w:val="24"/>
        </w:rPr>
        <w:fldChar w:fldCharType="end"/>
      </w:r>
      <w:r w:rsidR="00D459E7">
        <w:rPr>
          <w:rFonts w:ascii="Times New Roman" w:hAnsi="Times New Roman" w:cs="Times New Roman"/>
          <w:sz w:val="24"/>
          <w:szCs w:val="24"/>
        </w:rPr>
        <w:t xml:space="preserve">. </w:t>
      </w:r>
      <w:r w:rsidR="002A3EED">
        <w:rPr>
          <w:rFonts w:ascii="Times New Roman" w:hAnsi="Times New Roman" w:cs="Times New Roman"/>
          <w:sz w:val="24"/>
          <w:szCs w:val="24"/>
        </w:rPr>
        <w:t xml:space="preserve">In this study, the FACE was administered both before and after a dance/movement therapy session. </w:t>
      </w:r>
    </w:p>
    <w:p w14:paraId="0334DE43" w14:textId="77777777" w:rsidR="005706FC" w:rsidRPr="009E2406" w:rsidRDefault="005706FC" w:rsidP="00264ACF">
      <w:pPr>
        <w:spacing w:after="0" w:line="480" w:lineRule="auto"/>
        <w:contextualSpacing/>
        <w:rPr>
          <w:rFonts w:ascii="Times New Roman" w:hAnsi="Times New Roman" w:cs="Times New Roman"/>
          <w:b/>
          <w:sz w:val="24"/>
          <w:szCs w:val="24"/>
        </w:rPr>
      </w:pPr>
      <w:r w:rsidRPr="009E2406">
        <w:rPr>
          <w:rFonts w:ascii="Times New Roman" w:hAnsi="Times New Roman" w:cs="Times New Roman"/>
          <w:b/>
          <w:sz w:val="24"/>
          <w:szCs w:val="24"/>
        </w:rPr>
        <w:t>Procedure</w:t>
      </w:r>
    </w:p>
    <w:p w14:paraId="1E3F6684" w14:textId="77777777" w:rsidR="005706FC" w:rsidRPr="009E2406"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Pr>
          <w:rFonts w:ascii="Times New Roman" w:hAnsi="Times New Roman" w:cs="Times New Roman"/>
          <w:sz w:val="24"/>
          <w:szCs w:val="24"/>
        </w:rPr>
        <w:t xml:space="preserve">All DMT sessions lasted 60 to 75 minutes and were held in a studio space with groups of patients from a single unit. </w:t>
      </w:r>
      <w:r w:rsidRPr="009E2406">
        <w:rPr>
          <w:rFonts w:ascii="Times New Roman" w:hAnsi="Times New Roman" w:cs="Times New Roman"/>
          <w:sz w:val="24"/>
          <w:szCs w:val="24"/>
        </w:rPr>
        <w:t xml:space="preserve">Before </w:t>
      </w:r>
      <w:r w:rsidR="00124263">
        <w:rPr>
          <w:rFonts w:ascii="Times New Roman" w:hAnsi="Times New Roman" w:cs="Times New Roman"/>
          <w:sz w:val="24"/>
          <w:szCs w:val="24"/>
        </w:rPr>
        <w:t xml:space="preserve">and immediately after </w:t>
      </w:r>
      <w:r w:rsidRPr="009E2406">
        <w:rPr>
          <w:rFonts w:ascii="Times New Roman" w:hAnsi="Times New Roman" w:cs="Times New Roman"/>
          <w:sz w:val="24"/>
          <w:szCs w:val="24"/>
        </w:rPr>
        <w:t>a DMT group, the dance/movement therapist distributed the FACE measure to all participants</w:t>
      </w:r>
      <w:r w:rsidR="00124263">
        <w:rPr>
          <w:rFonts w:ascii="Times New Roman" w:hAnsi="Times New Roman" w:cs="Times New Roman"/>
          <w:sz w:val="24"/>
          <w:szCs w:val="24"/>
        </w:rPr>
        <w:t>, as part of program evaluation</w:t>
      </w:r>
      <w:r w:rsidRPr="009E2406">
        <w:rPr>
          <w:rFonts w:ascii="Times New Roman" w:hAnsi="Times New Roman" w:cs="Times New Roman"/>
          <w:sz w:val="24"/>
          <w:szCs w:val="24"/>
        </w:rPr>
        <w:t xml:space="preserve">. The </w:t>
      </w:r>
      <w:r w:rsidRPr="009E2406">
        <w:rPr>
          <w:rFonts w:ascii="Times New Roman" w:hAnsi="Times New Roman" w:cs="Times New Roman"/>
          <w:sz w:val="24"/>
          <w:szCs w:val="24"/>
        </w:rPr>
        <w:lastRenderedPageBreak/>
        <w:t xml:space="preserve">dance/movement therapist recorded the patient’s medical record number (MRN) on top of </w:t>
      </w:r>
      <w:r>
        <w:rPr>
          <w:rFonts w:ascii="Times New Roman" w:hAnsi="Times New Roman" w:cs="Times New Roman"/>
          <w:sz w:val="24"/>
          <w:szCs w:val="24"/>
        </w:rPr>
        <w:t>each</w:t>
      </w:r>
      <w:r w:rsidRPr="009E2406">
        <w:rPr>
          <w:rFonts w:ascii="Times New Roman" w:hAnsi="Times New Roman" w:cs="Times New Roman"/>
          <w:sz w:val="24"/>
          <w:szCs w:val="24"/>
        </w:rPr>
        <w:t xml:space="preserve"> FACE, a patient identifier removed before data analysis. After collecting FACE data, MRNs of individuals that completed the measure </w:t>
      </w:r>
      <w:r>
        <w:rPr>
          <w:rFonts w:ascii="Times New Roman" w:hAnsi="Times New Roman" w:cs="Times New Roman"/>
          <w:sz w:val="24"/>
          <w:szCs w:val="24"/>
        </w:rPr>
        <w:t xml:space="preserve">were sent </w:t>
      </w:r>
      <w:r w:rsidRPr="009E2406">
        <w:rPr>
          <w:rFonts w:ascii="Times New Roman" w:hAnsi="Times New Roman" w:cs="Times New Roman"/>
          <w:sz w:val="24"/>
          <w:szCs w:val="24"/>
        </w:rPr>
        <w:t xml:space="preserve">to a Clinical Information Resource Specialist in the Clinical Informatics </w:t>
      </w:r>
      <w:r>
        <w:rPr>
          <w:rFonts w:ascii="Times New Roman" w:hAnsi="Times New Roman" w:cs="Times New Roman"/>
          <w:sz w:val="24"/>
          <w:szCs w:val="24"/>
        </w:rPr>
        <w:t>Department</w:t>
      </w:r>
      <w:r w:rsidRPr="009E2406">
        <w:rPr>
          <w:rFonts w:ascii="Times New Roman" w:hAnsi="Times New Roman" w:cs="Times New Roman"/>
          <w:sz w:val="24"/>
          <w:szCs w:val="24"/>
        </w:rPr>
        <w:t xml:space="preserve">. Using MRNs and </w:t>
      </w:r>
      <w:r>
        <w:rPr>
          <w:rFonts w:ascii="Times New Roman" w:hAnsi="Times New Roman" w:cs="Times New Roman"/>
          <w:sz w:val="24"/>
          <w:szCs w:val="24"/>
        </w:rPr>
        <w:t>the electronic medical r</w:t>
      </w:r>
      <w:r w:rsidRPr="009E2406">
        <w:rPr>
          <w:rFonts w:ascii="Times New Roman" w:hAnsi="Times New Roman" w:cs="Times New Roman"/>
          <w:sz w:val="24"/>
          <w:szCs w:val="24"/>
        </w:rPr>
        <w:t xml:space="preserve">ecord system, this specialist pulled patient characteristics—date of birth, gender, race, ethnicity, primary diagnoses (up to three), medications (up to two), insurance status, and length of stay—for all admissions between August 2010 to December 2011. </w:t>
      </w:r>
    </w:p>
    <w:p w14:paraId="014C95F3" w14:textId="77777777" w:rsidR="005706FC"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Next, patient char</w:t>
      </w:r>
      <w:r>
        <w:rPr>
          <w:rFonts w:ascii="Times New Roman" w:hAnsi="Times New Roman" w:cs="Times New Roman"/>
          <w:sz w:val="24"/>
          <w:szCs w:val="24"/>
        </w:rPr>
        <w:t xml:space="preserve">acteristics were linked to the FACE </w:t>
      </w:r>
      <w:r w:rsidR="002F6EE8">
        <w:rPr>
          <w:rFonts w:ascii="Times New Roman" w:hAnsi="Times New Roman" w:cs="Times New Roman"/>
          <w:sz w:val="24"/>
          <w:szCs w:val="24"/>
        </w:rPr>
        <w:t>data</w:t>
      </w:r>
      <w:r>
        <w:rPr>
          <w:rFonts w:ascii="Times New Roman" w:hAnsi="Times New Roman" w:cs="Times New Roman"/>
          <w:sz w:val="24"/>
          <w:szCs w:val="24"/>
        </w:rPr>
        <w:t>.</w:t>
      </w:r>
      <w:r w:rsidRPr="009E2406">
        <w:rPr>
          <w:rFonts w:ascii="Times New Roman" w:hAnsi="Times New Roman" w:cs="Times New Roman"/>
          <w:sz w:val="24"/>
          <w:szCs w:val="24"/>
        </w:rPr>
        <w:t xml:space="preserve"> </w:t>
      </w:r>
      <w:r>
        <w:rPr>
          <w:rFonts w:ascii="Times New Roman" w:hAnsi="Times New Roman" w:cs="Times New Roman"/>
          <w:sz w:val="24"/>
          <w:szCs w:val="24"/>
        </w:rPr>
        <w:t>S</w:t>
      </w:r>
      <w:r w:rsidRPr="009E2406">
        <w:rPr>
          <w:rFonts w:ascii="Times New Roman" w:hAnsi="Times New Roman" w:cs="Times New Roman"/>
          <w:sz w:val="24"/>
          <w:szCs w:val="24"/>
        </w:rPr>
        <w:t xml:space="preserve">ince a patient may have multiple admissions between August 2010 and December 2011, it was necessary to determine which admission </w:t>
      </w:r>
      <w:r>
        <w:rPr>
          <w:rFonts w:ascii="Times New Roman" w:hAnsi="Times New Roman" w:cs="Times New Roman"/>
          <w:sz w:val="24"/>
          <w:szCs w:val="24"/>
        </w:rPr>
        <w:t xml:space="preserve">date </w:t>
      </w:r>
      <w:r w:rsidRPr="009E2406">
        <w:rPr>
          <w:rFonts w:ascii="Times New Roman" w:hAnsi="Times New Roman" w:cs="Times New Roman"/>
          <w:sz w:val="24"/>
          <w:szCs w:val="24"/>
        </w:rPr>
        <w:t xml:space="preserve">correlated to the FACE completion date. From the dataset, we eliminated admission dates that did not coincide with the FACE completion date. </w:t>
      </w:r>
      <w:r w:rsidR="00E1410E">
        <w:rPr>
          <w:rFonts w:ascii="Times New Roman" w:hAnsi="Times New Roman" w:cs="Times New Roman"/>
          <w:sz w:val="24"/>
          <w:szCs w:val="24"/>
        </w:rPr>
        <w:t xml:space="preserve">All data was entered into </w:t>
      </w:r>
      <w:proofErr w:type="spellStart"/>
      <w:r w:rsidR="00E1410E">
        <w:rPr>
          <w:rFonts w:ascii="Times New Roman" w:hAnsi="Times New Roman" w:cs="Times New Roman"/>
          <w:sz w:val="24"/>
          <w:szCs w:val="24"/>
        </w:rPr>
        <w:t>REDCap</w:t>
      </w:r>
      <w:proofErr w:type="spellEnd"/>
      <w:r w:rsidR="00E1410E">
        <w:rPr>
          <w:rFonts w:ascii="Times New Roman" w:hAnsi="Times New Roman" w:cs="Times New Roman"/>
          <w:sz w:val="24"/>
          <w:szCs w:val="24"/>
        </w:rPr>
        <w:t xml:space="preserve"> (Research Electronic Data Capture), a secure, web-based application designed to support data capture for research studies</w:t>
      </w:r>
      <w:r w:rsidR="001E0C74">
        <w:rPr>
          <w:rFonts w:ascii="Times New Roman" w:hAnsi="Times New Roman" w:cs="Times New Roman"/>
          <w:sz w:val="24"/>
          <w:szCs w:val="24"/>
        </w:rPr>
        <w:t xml:space="preserve"> </w:t>
      </w:r>
      <w:r w:rsidR="00E1410E">
        <w:rPr>
          <w:rFonts w:ascii="Times New Roman" w:hAnsi="Times New Roman" w:cs="Times New Roman"/>
          <w:sz w:val="24"/>
          <w:szCs w:val="24"/>
        </w:rPr>
        <w:fldChar w:fldCharType="begin"/>
      </w:r>
      <w:r w:rsidR="006F08C6">
        <w:rPr>
          <w:rFonts w:ascii="Times New Roman" w:hAnsi="Times New Roman" w:cs="Times New Roman"/>
          <w:sz w:val="24"/>
          <w:szCs w:val="24"/>
        </w:rPr>
        <w:instrText xml:space="preserve"> ADDIN EN.CITE &lt;EndNote&gt;&lt;Cite&gt;&lt;Author&gt;Harris&lt;/Author&gt;&lt;Year&gt;2009&lt;/Year&gt;&lt;RecNum&gt;24&lt;/RecNum&gt;&lt;DisplayText&gt;(P. A. Harris et al., 2009)&lt;/DisplayText&gt;&lt;record&gt;&lt;rec-number&gt;24&lt;/rec-number&gt;&lt;foreign-keys&gt;&lt;key app="EN" db-id="sxa0raawysfr05etf9355vvsazz0zx0swepw"&gt;24&lt;/key&gt;&lt;/foreign-keys&gt;&lt;ref-type name="Journal Article"&gt;17&lt;/ref-type&gt;&lt;contributors&gt;&lt;authors&gt;&lt;author&gt;Harris, P.A.&lt;/author&gt;&lt;author&gt;Taylor, R.&lt;/author&gt;&lt;author&gt;Thielke, R.&lt;/author&gt;&lt;author&gt;Payne, Jonathon&lt;/author&gt;&lt;author&gt;Gonzalez, N.&lt;/author&gt;&lt;author&gt;Conde, J.G.&lt;/author&gt;&lt;/authors&gt;&lt;/contributors&gt;&lt;titles&gt;&lt;title&gt;Research electronic data capture (REDCap) - A metadata-driven methodology and workflow process for providing translational research informatics support&lt;/title&gt;&lt;secondary-title&gt;J Biomed Inform&lt;/secondary-title&gt;&lt;/titles&gt;&lt;pages&gt;377-81&lt;/pages&gt;&lt;volume&gt;42&lt;/volume&gt;&lt;number&gt;2&lt;/number&gt;&lt;dates&gt;&lt;year&gt;2009&lt;/year&gt;&lt;pub-dates&gt;&lt;date&gt;April 2009&lt;/date&gt;&lt;/pub-dates&gt;&lt;/dates&gt;&lt;urls&gt;&lt;/urls&gt;&lt;/record&gt;&lt;/Cite&gt;&lt;/EndNote&gt;</w:instrText>
      </w:r>
      <w:r w:rsidR="00E1410E">
        <w:rPr>
          <w:rFonts w:ascii="Times New Roman" w:hAnsi="Times New Roman" w:cs="Times New Roman"/>
          <w:sz w:val="24"/>
          <w:szCs w:val="24"/>
        </w:rPr>
        <w:fldChar w:fldCharType="separate"/>
      </w:r>
      <w:r w:rsidR="006F08C6">
        <w:rPr>
          <w:rFonts w:ascii="Times New Roman" w:hAnsi="Times New Roman" w:cs="Times New Roman"/>
          <w:noProof/>
          <w:sz w:val="24"/>
          <w:szCs w:val="24"/>
        </w:rPr>
        <w:t>(</w:t>
      </w:r>
      <w:hyperlink w:anchor="_ENREF_14" w:tooltip="Harris, 2009 #24" w:history="1">
        <w:r w:rsidR="006F08C6">
          <w:rPr>
            <w:rFonts w:ascii="Times New Roman" w:hAnsi="Times New Roman" w:cs="Times New Roman"/>
            <w:noProof/>
            <w:sz w:val="24"/>
            <w:szCs w:val="24"/>
          </w:rPr>
          <w:t>P. A. Harris et al., 2009</w:t>
        </w:r>
      </w:hyperlink>
      <w:r w:rsidR="006F08C6">
        <w:rPr>
          <w:rFonts w:ascii="Times New Roman" w:hAnsi="Times New Roman" w:cs="Times New Roman"/>
          <w:noProof/>
          <w:sz w:val="24"/>
          <w:szCs w:val="24"/>
        </w:rPr>
        <w:t>)</w:t>
      </w:r>
      <w:r w:rsidR="00E1410E">
        <w:rPr>
          <w:rFonts w:ascii="Times New Roman" w:hAnsi="Times New Roman" w:cs="Times New Roman"/>
          <w:sz w:val="24"/>
          <w:szCs w:val="24"/>
        </w:rPr>
        <w:fldChar w:fldCharType="end"/>
      </w:r>
      <w:r w:rsidR="00E1410E">
        <w:rPr>
          <w:rFonts w:ascii="Times New Roman" w:hAnsi="Times New Roman" w:cs="Times New Roman"/>
          <w:noProof/>
          <w:sz w:val="24"/>
          <w:szCs w:val="24"/>
        </w:rPr>
        <w:t>.</w:t>
      </w:r>
    </w:p>
    <w:p w14:paraId="72213409" w14:textId="77777777" w:rsidR="007A1301" w:rsidRDefault="00F44F91" w:rsidP="00264AC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analysis, we categorized data </w:t>
      </w:r>
      <w:r w:rsidR="00224E73">
        <w:rPr>
          <w:rFonts w:ascii="Times New Roman" w:hAnsi="Times New Roman" w:cs="Times New Roman"/>
          <w:sz w:val="24"/>
          <w:szCs w:val="24"/>
        </w:rPr>
        <w:t>from the medical record review</w:t>
      </w:r>
      <w:r w:rsidR="007A1301">
        <w:rPr>
          <w:rFonts w:ascii="Times New Roman" w:hAnsi="Times New Roman" w:cs="Times New Roman"/>
          <w:sz w:val="24"/>
          <w:szCs w:val="24"/>
        </w:rPr>
        <w:t xml:space="preserve"> </w:t>
      </w:r>
      <w:r>
        <w:rPr>
          <w:rFonts w:ascii="Times New Roman" w:hAnsi="Times New Roman" w:cs="Times New Roman"/>
          <w:sz w:val="24"/>
          <w:szCs w:val="24"/>
        </w:rPr>
        <w:t xml:space="preserve">into classes and subclasses, based upon relevance to the study. </w:t>
      </w:r>
      <w:r w:rsidR="005706FC" w:rsidRPr="009E2406">
        <w:rPr>
          <w:rFonts w:ascii="Times New Roman" w:hAnsi="Times New Roman" w:cs="Times New Roman"/>
          <w:sz w:val="24"/>
          <w:szCs w:val="24"/>
        </w:rPr>
        <w:t xml:space="preserve">Main categories included diagnoses, medications, insurance status, race, and ethnicity. We created psychiatric diagnostic subclasses based on the Diagnostic and Statistical Manual of Mental Disorders </w:t>
      </w:r>
      <w:r w:rsidR="00A952F7">
        <w:rPr>
          <w:rFonts w:ascii="Times New Roman" w:hAnsi="Times New Roman" w:cs="Times New Roman"/>
          <w:sz w:val="24"/>
          <w:szCs w:val="24"/>
        </w:rPr>
        <w:fldChar w:fldCharType="begin"/>
      </w:r>
      <w:r w:rsidR="00125DB9">
        <w:rPr>
          <w:rFonts w:ascii="Times New Roman" w:hAnsi="Times New Roman" w:cs="Times New Roman"/>
          <w:sz w:val="24"/>
          <w:szCs w:val="24"/>
        </w:rPr>
        <w:instrText xml:space="preserve"> ADDIN EN.CITE &lt;EndNote&gt;&lt;Cite&gt;&lt;Author&gt;American Psychiatric Association&lt;/Author&gt;&lt;Year&gt;2000&lt;/Year&gt;&lt;RecNum&gt;23&lt;/RecNum&gt;&lt;DisplayText&gt;(American Psychiatric Association, 2000)&lt;/DisplayText&gt;&lt;record&gt;&lt;rec-number&gt;23&lt;/rec-number&gt;&lt;foreign-keys&gt;&lt;key app="EN" db-id="sxa0raawysfr05etf9355vvsazz0zx0swepw"&gt;23&lt;/key&gt;&lt;/foreign-keys&gt;&lt;ref-type name="Book"&gt;6&lt;/ref-type&gt;&lt;contributors&gt;&lt;authors&gt;&lt;author&gt;American Psychiatric Association,&lt;/author&gt;&lt;/authors&gt;&lt;/contributors&gt;&lt;titles&gt;&lt;title&gt;Diagnostic and statistical manual of mental disorders: DSM-IV-TR&lt;/title&gt;&lt;/titles&gt;&lt;pages&gt;xxxvii, 943 p.&lt;/pages&gt;&lt;edition&gt;4th&lt;/edition&gt;&lt;keywords&gt;&lt;keyword&gt;Mental illness Classification Handbooks, manuals, etc.&lt;/keyword&gt;&lt;keyword&gt;Mental illness Diagnosis Handbooks, manuals, etc.&lt;/keyword&gt;&lt;keyword&gt;Mental Disorders classification.&lt;/keyword&gt;&lt;keyword&gt;Mental Disorders diagnosis.&lt;/keyword&gt;&lt;/keywords&gt;&lt;dates&gt;&lt;year&gt;2000&lt;/year&gt;&lt;/dates&gt;&lt;pub-location&gt;Washington, DC&lt;/pub-location&gt;&lt;publisher&gt;American Psychiatric Association&lt;/publisher&gt;&lt;isbn&gt;0890420246 (casebound alk. paper)&amp;#xD;0890420254 (pbk. alk. paper)&lt;/isbn&gt;&lt;accession-num&gt;11905196&lt;/accession-num&gt;&lt;call-num&gt;Reference - Science Reading Room (Adams, 5th Floor) RC455.2.C4; D536 2000&amp;#xD;Jefferson or Adams Building Reading Rooms RC455.2.C4; D536 2000&lt;/call-num&gt;&lt;urls&gt;&lt;/urls&gt;&lt;/record&gt;&lt;/Cite&gt;&lt;/EndNote&gt;</w:instrText>
      </w:r>
      <w:r w:rsidR="00A952F7">
        <w:rPr>
          <w:rFonts w:ascii="Times New Roman" w:hAnsi="Times New Roman" w:cs="Times New Roman"/>
          <w:sz w:val="24"/>
          <w:szCs w:val="24"/>
        </w:rPr>
        <w:fldChar w:fldCharType="separate"/>
      </w:r>
      <w:r w:rsidR="00A952F7">
        <w:rPr>
          <w:rFonts w:ascii="Times New Roman" w:hAnsi="Times New Roman" w:cs="Times New Roman"/>
          <w:noProof/>
          <w:sz w:val="24"/>
          <w:szCs w:val="24"/>
        </w:rPr>
        <w:t>(</w:t>
      </w:r>
      <w:hyperlink w:anchor="_ENREF_2" w:tooltip="American Psychiatric Association, 2000 #23" w:history="1">
        <w:r w:rsidR="006F08C6">
          <w:rPr>
            <w:rFonts w:ascii="Times New Roman" w:hAnsi="Times New Roman" w:cs="Times New Roman"/>
            <w:noProof/>
            <w:sz w:val="24"/>
            <w:szCs w:val="24"/>
          </w:rPr>
          <w:t>American Psychiatric Association, 2000</w:t>
        </w:r>
      </w:hyperlink>
      <w:r w:rsidR="00A952F7">
        <w:rPr>
          <w:rFonts w:ascii="Times New Roman" w:hAnsi="Times New Roman" w:cs="Times New Roman"/>
          <w:noProof/>
          <w:sz w:val="24"/>
          <w:szCs w:val="24"/>
        </w:rPr>
        <w:t>)</w:t>
      </w:r>
      <w:r w:rsidR="00A952F7">
        <w:rPr>
          <w:rFonts w:ascii="Times New Roman" w:hAnsi="Times New Roman" w:cs="Times New Roman"/>
          <w:sz w:val="24"/>
          <w:szCs w:val="24"/>
        </w:rPr>
        <w:fldChar w:fldCharType="end"/>
      </w:r>
      <w:r w:rsidR="00A952F7">
        <w:rPr>
          <w:rFonts w:ascii="Times New Roman" w:hAnsi="Times New Roman" w:cs="Times New Roman"/>
          <w:noProof/>
          <w:sz w:val="24"/>
          <w:szCs w:val="24"/>
        </w:rPr>
        <w:t xml:space="preserve">. </w:t>
      </w:r>
      <w:r w:rsidR="005706FC" w:rsidRPr="009E2406">
        <w:rPr>
          <w:rFonts w:ascii="Times New Roman" w:hAnsi="Times New Roman" w:cs="Times New Roman"/>
          <w:sz w:val="24"/>
          <w:szCs w:val="24"/>
        </w:rPr>
        <w:t xml:space="preserve"> </w:t>
      </w:r>
    </w:p>
    <w:p w14:paraId="7ED63647" w14:textId="77777777" w:rsidR="005706FC" w:rsidRDefault="005706FC" w:rsidP="00264ACF">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Data A</w:t>
      </w:r>
      <w:r w:rsidRPr="009E2406">
        <w:rPr>
          <w:rFonts w:ascii="Times New Roman" w:hAnsi="Times New Roman" w:cs="Times New Roman"/>
          <w:b/>
          <w:sz w:val="24"/>
          <w:szCs w:val="24"/>
        </w:rPr>
        <w:t>nalysis.</w:t>
      </w:r>
      <w:r w:rsidRPr="009E2406">
        <w:rPr>
          <w:rFonts w:ascii="Times New Roman" w:hAnsi="Times New Roman" w:cs="Times New Roman"/>
          <w:sz w:val="24"/>
          <w:szCs w:val="24"/>
        </w:rPr>
        <w:t xml:space="preserve"> We examined the dataset for missing </w:t>
      </w:r>
      <w:r>
        <w:rPr>
          <w:rFonts w:ascii="Times New Roman" w:hAnsi="Times New Roman" w:cs="Times New Roman"/>
          <w:sz w:val="24"/>
          <w:szCs w:val="24"/>
        </w:rPr>
        <w:t>data</w:t>
      </w:r>
      <w:r w:rsidRPr="009E2406">
        <w:rPr>
          <w:rFonts w:ascii="Times New Roman" w:hAnsi="Times New Roman" w:cs="Times New Roman"/>
          <w:sz w:val="24"/>
          <w:szCs w:val="24"/>
        </w:rPr>
        <w:t xml:space="preserve">. A FACE </w:t>
      </w:r>
      <w:r>
        <w:rPr>
          <w:rFonts w:ascii="Times New Roman" w:hAnsi="Times New Roman" w:cs="Times New Roman"/>
          <w:sz w:val="24"/>
          <w:szCs w:val="24"/>
        </w:rPr>
        <w:t>measure</w:t>
      </w:r>
      <w:r w:rsidRPr="009E2406">
        <w:rPr>
          <w:rFonts w:ascii="Times New Roman" w:hAnsi="Times New Roman" w:cs="Times New Roman"/>
          <w:sz w:val="24"/>
          <w:szCs w:val="24"/>
        </w:rPr>
        <w:t xml:space="preserve"> was complete if the participant rated all </w:t>
      </w:r>
      <w:r>
        <w:rPr>
          <w:rFonts w:ascii="Times New Roman" w:hAnsi="Times New Roman" w:cs="Times New Roman"/>
          <w:sz w:val="24"/>
          <w:szCs w:val="24"/>
        </w:rPr>
        <w:t>six</w:t>
      </w:r>
      <w:r w:rsidRPr="009E2406">
        <w:rPr>
          <w:rFonts w:ascii="Times New Roman" w:hAnsi="Times New Roman" w:cs="Times New Roman"/>
          <w:sz w:val="24"/>
          <w:szCs w:val="24"/>
        </w:rPr>
        <w:t xml:space="preserve"> </w:t>
      </w:r>
      <w:r>
        <w:rPr>
          <w:rFonts w:ascii="Times New Roman" w:hAnsi="Times New Roman" w:cs="Times New Roman"/>
          <w:sz w:val="24"/>
          <w:szCs w:val="24"/>
        </w:rPr>
        <w:t>emotions</w:t>
      </w:r>
      <w:r w:rsidRPr="009E2406">
        <w:rPr>
          <w:rFonts w:ascii="Times New Roman" w:hAnsi="Times New Roman" w:cs="Times New Roman"/>
          <w:sz w:val="24"/>
          <w:szCs w:val="24"/>
        </w:rPr>
        <w:t xml:space="preserve"> both pre and post DMT session. If a FACE was incomplete, we removed the </w:t>
      </w:r>
      <w:r w:rsidR="00353639">
        <w:rPr>
          <w:rFonts w:ascii="Times New Roman" w:hAnsi="Times New Roman" w:cs="Times New Roman"/>
          <w:sz w:val="24"/>
          <w:szCs w:val="24"/>
        </w:rPr>
        <w:t>measure</w:t>
      </w:r>
      <w:r w:rsidRPr="009E2406">
        <w:rPr>
          <w:rFonts w:ascii="Times New Roman" w:hAnsi="Times New Roman" w:cs="Times New Roman"/>
          <w:sz w:val="24"/>
          <w:szCs w:val="24"/>
        </w:rPr>
        <w:t xml:space="preserve"> and</w:t>
      </w:r>
      <w:r>
        <w:rPr>
          <w:rFonts w:ascii="Times New Roman" w:hAnsi="Times New Roman" w:cs="Times New Roman"/>
          <w:sz w:val="24"/>
          <w:szCs w:val="24"/>
        </w:rPr>
        <w:t xml:space="preserve"> the</w:t>
      </w:r>
      <w:r w:rsidRPr="009E2406">
        <w:rPr>
          <w:rFonts w:ascii="Times New Roman" w:hAnsi="Times New Roman" w:cs="Times New Roman"/>
          <w:sz w:val="24"/>
          <w:szCs w:val="24"/>
        </w:rPr>
        <w:t xml:space="preserve"> associated patient information from the dataset. </w:t>
      </w:r>
      <w:r w:rsidR="00353639">
        <w:rPr>
          <w:rFonts w:ascii="Times New Roman" w:hAnsi="Times New Roman" w:cs="Times New Roman"/>
          <w:sz w:val="24"/>
          <w:szCs w:val="24"/>
        </w:rPr>
        <w:t>W</w:t>
      </w:r>
      <w:r w:rsidR="00BD507C">
        <w:rPr>
          <w:rFonts w:ascii="Times New Roman" w:hAnsi="Times New Roman" w:cs="Times New Roman"/>
          <w:sz w:val="24"/>
          <w:szCs w:val="24"/>
        </w:rPr>
        <w:t xml:space="preserve">e did not compare the data from individuals with incomplete FACE measures to those with complete FACE measures. </w:t>
      </w:r>
      <w:r w:rsidRPr="009E2406">
        <w:rPr>
          <w:rFonts w:ascii="Times New Roman" w:hAnsi="Times New Roman" w:cs="Times New Roman"/>
          <w:sz w:val="24"/>
          <w:szCs w:val="24"/>
        </w:rPr>
        <w:t xml:space="preserve">In general, participants did not complete FACE </w:t>
      </w:r>
      <w:r>
        <w:rPr>
          <w:rFonts w:ascii="Times New Roman" w:hAnsi="Times New Roman" w:cs="Times New Roman"/>
          <w:sz w:val="24"/>
          <w:szCs w:val="24"/>
        </w:rPr>
        <w:t>measures</w:t>
      </w:r>
      <w:r w:rsidRPr="009E2406">
        <w:rPr>
          <w:rFonts w:ascii="Times New Roman" w:hAnsi="Times New Roman" w:cs="Times New Roman"/>
          <w:sz w:val="24"/>
          <w:szCs w:val="24"/>
        </w:rPr>
        <w:t xml:space="preserve"> if they </w:t>
      </w:r>
      <w:r w:rsidRPr="009E2406">
        <w:rPr>
          <w:rFonts w:ascii="Times New Roman" w:hAnsi="Times New Roman" w:cs="Times New Roman"/>
          <w:sz w:val="24"/>
          <w:szCs w:val="24"/>
        </w:rPr>
        <w:lastRenderedPageBreak/>
        <w:t xml:space="preserve">arrived late to DMT, were pulled early from the session due to other clinical needs, or refused to comply with the instructions. From 933 FACE measures, we removed 262 based upon incompleteness. </w:t>
      </w:r>
      <w:r>
        <w:rPr>
          <w:rFonts w:ascii="Times New Roman" w:hAnsi="Times New Roman" w:cs="Times New Roman"/>
          <w:sz w:val="24"/>
          <w:szCs w:val="24"/>
        </w:rPr>
        <w:t xml:space="preserve">Of the 402 participants, the majority completed only one measure; however, some participants completed two to seven measures, with one participant completing 12 measures. </w:t>
      </w:r>
      <w:r w:rsidRPr="009E2406">
        <w:rPr>
          <w:rFonts w:ascii="Times New Roman" w:hAnsi="Times New Roman" w:cs="Times New Roman"/>
          <w:sz w:val="24"/>
          <w:szCs w:val="24"/>
        </w:rPr>
        <w:t>Age, gender, r</w:t>
      </w:r>
      <w:r w:rsidR="002F6EE8">
        <w:rPr>
          <w:rFonts w:ascii="Times New Roman" w:hAnsi="Times New Roman" w:cs="Times New Roman"/>
          <w:sz w:val="24"/>
          <w:szCs w:val="24"/>
        </w:rPr>
        <w:t>ace, ethnicity, primary diagnose</w:t>
      </w:r>
      <w:r w:rsidRPr="009E2406">
        <w:rPr>
          <w:rFonts w:ascii="Times New Roman" w:hAnsi="Times New Roman" w:cs="Times New Roman"/>
          <w:sz w:val="24"/>
          <w:szCs w:val="24"/>
        </w:rPr>
        <w:t xml:space="preserve">s, insurance status, treatment unit, and length of stay contained no missing data for all 402 patients. </w:t>
      </w:r>
    </w:p>
    <w:p w14:paraId="7AED34A8"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The analysis uti</w:t>
      </w:r>
      <w:r w:rsidR="008B58D4">
        <w:rPr>
          <w:rFonts w:ascii="Times New Roman" w:hAnsi="Times New Roman" w:cs="Times New Roman"/>
          <w:sz w:val="24"/>
          <w:szCs w:val="24"/>
        </w:rPr>
        <w:t>lize</w:t>
      </w:r>
      <w:r w:rsidR="00E60CDB">
        <w:rPr>
          <w:rFonts w:ascii="Times New Roman" w:hAnsi="Times New Roman" w:cs="Times New Roman"/>
          <w:sz w:val="24"/>
          <w:szCs w:val="24"/>
        </w:rPr>
        <w:t>d</w:t>
      </w:r>
      <w:r w:rsidR="008B58D4">
        <w:rPr>
          <w:rFonts w:ascii="Times New Roman" w:hAnsi="Times New Roman" w:cs="Times New Roman"/>
          <w:sz w:val="24"/>
          <w:szCs w:val="24"/>
        </w:rPr>
        <w:t xml:space="preserve"> pre and post FACE measure data</w:t>
      </w:r>
      <w:r w:rsidRPr="009E2406">
        <w:rPr>
          <w:rFonts w:ascii="Times New Roman" w:hAnsi="Times New Roman" w:cs="Times New Roman"/>
          <w:sz w:val="24"/>
          <w:szCs w:val="24"/>
        </w:rPr>
        <w:t xml:space="preserve"> to model the change in </w:t>
      </w:r>
      <w:r>
        <w:rPr>
          <w:rFonts w:ascii="Times New Roman" w:hAnsi="Times New Roman" w:cs="Times New Roman"/>
          <w:sz w:val="24"/>
          <w:szCs w:val="24"/>
        </w:rPr>
        <w:t xml:space="preserve">total </w:t>
      </w:r>
      <w:r w:rsidR="008B58D4">
        <w:rPr>
          <w:rFonts w:ascii="Times New Roman" w:hAnsi="Times New Roman" w:cs="Times New Roman"/>
          <w:sz w:val="24"/>
          <w:szCs w:val="24"/>
        </w:rPr>
        <w:t xml:space="preserve">or individual mood scores and to explore the relationship between changes in mood scores and patient characteristics. </w:t>
      </w:r>
      <w:r>
        <w:rPr>
          <w:rFonts w:ascii="Times New Roman" w:hAnsi="Times New Roman" w:cs="Times New Roman"/>
          <w:sz w:val="24"/>
          <w:szCs w:val="24"/>
        </w:rPr>
        <w:t>To determine t</w:t>
      </w:r>
      <w:r w:rsidRPr="009E2406">
        <w:rPr>
          <w:rFonts w:ascii="Times New Roman" w:hAnsi="Times New Roman" w:cs="Times New Roman"/>
          <w:sz w:val="24"/>
          <w:szCs w:val="24"/>
        </w:rPr>
        <w:t>he change in TMS</w:t>
      </w:r>
      <w:r>
        <w:rPr>
          <w:rFonts w:ascii="Times New Roman" w:hAnsi="Times New Roman" w:cs="Times New Roman"/>
          <w:sz w:val="24"/>
          <w:szCs w:val="24"/>
        </w:rPr>
        <w:t xml:space="preserve">, this research used </w:t>
      </w:r>
      <w:r w:rsidRPr="009E2406">
        <w:rPr>
          <w:rFonts w:ascii="Times New Roman" w:hAnsi="Times New Roman" w:cs="Times New Roman"/>
          <w:sz w:val="24"/>
          <w:szCs w:val="24"/>
        </w:rPr>
        <w:t>the sum of the absolute differences in the individual mood scales between pre and post surveys.</w:t>
      </w:r>
      <w:r>
        <w:rPr>
          <w:rFonts w:ascii="Times New Roman" w:hAnsi="Times New Roman" w:cs="Times New Roman"/>
          <w:sz w:val="24"/>
          <w:szCs w:val="24"/>
          <w:vertAlign w:val="superscript"/>
        </w:rPr>
        <w:t>1</w:t>
      </w:r>
      <w:r w:rsidRPr="009E2406">
        <w:rPr>
          <w:rFonts w:ascii="Times New Roman" w:hAnsi="Times New Roman" w:cs="Times New Roman"/>
          <w:sz w:val="24"/>
          <w:szCs w:val="24"/>
        </w:rPr>
        <w:t xml:space="preserve"> Analysis used absolute differences for change in TMS, since DMT can elicit both positive and negative psychological and emotional states.</w:t>
      </w:r>
      <w:r>
        <w:rPr>
          <w:rFonts w:ascii="Times New Roman" w:hAnsi="Times New Roman" w:cs="Times New Roman"/>
          <w:sz w:val="24"/>
          <w:szCs w:val="24"/>
        </w:rPr>
        <w:t xml:space="preserve"> A higher TMS indicates more traditionally </w:t>
      </w:r>
      <w:r w:rsidRPr="009E2406">
        <w:rPr>
          <w:rFonts w:ascii="Times New Roman" w:hAnsi="Times New Roman" w:cs="Times New Roman"/>
          <w:sz w:val="24"/>
          <w:szCs w:val="24"/>
        </w:rPr>
        <w:t>problematic</w:t>
      </w:r>
      <w:r>
        <w:rPr>
          <w:rFonts w:ascii="Times New Roman" w:hAnsi="Times New Roman" w:cs="Times New Roman"/>
          <w:sz w:val="24"/>
          <w:szCs w:val="24"/>
        </w:rPr>
        <w:t xml:space="preserve"> mood states; h</w:t>
      </w:r>
      <w:r w:rsidRPr="009E2406">
        <w:rPr>
          <w:rFonts w:ascii="Times New Roman" w:hAnsi="Times New Roman" w:cs="Times New Roman"/>
          <w:sz w:val="24"/>
          <w:szCs w:val="24"/>
        </w:rPr>
        <w:t xml:space="preserve">owever, </w:t>
      </w:r>
      <w:r>
        <w:rPr>
          <w:rFonts w:ascii="Times New Roman" w:hAnsi="Times New Roman" w:cs="Times New Roman"/>
          <w:sz w:val="24"/>
          <w:szCs w:val="24"/>
        </w:rPr>
        <w:t>evoking these problematic mood states may</w:t>
      </w:r>
      <w:r w:rsidRPr="009E2406">
        <w:rPr>
          <w:rFonts w:ascii="Times New Roman" w:hAnsi="Times New Roman" w:cs="Times New Roman"/>
          <w:sz w:val="24"/>
          <w:szCs w:val="24"/>
        </w:rPr>
        <w:t xml:space="preserve"> assist participant</w:t>
      </w:r>
      <w:r>
        <w:rPr>
          <w:rFonts w:ascii="Times New Roman" w:hAnsi="Times New Roman" w:cs="Times New Roman"/>
          <w:sz w:val="24"/>
          <w:szCs w:val="24"/>
        </w:rPr>
        <w:t>s in</w:t>
      </w:r>
      <w:r w:rsidRPr="009E2406">
        <w:rPr>
          <w:rFonts w:ascii="Times New Roman" w:hAnsi="Times New Roman" w:cs="Times New Roman"/>
          <w:sz w:val="24"/>
          <w:szCs w:val="24"/>
        </w:rPr>
        <w:t xml:space="preserve"> </w:t>
      </w:r>
      <w:r>
        <w:rPr>
          <w:rFonts w:ascii="Times New Roman" w:hAnsi="Times New Roman" w:cs="Times New Roman"/>
          <w:sz w:val="24"/>
          <w:szCs w:val="24"/>
        </w:rPr>
        <w:t>exploring</w:t>
      </w:r>
      <w:r w:rsidRPr="009E2406">
        <w:rPr>
          <w:rFonts w:ascii="Times New Roman" w:hAnsi="Times New Roman" w:cs="Times New Roman"/>
          <w:sz w:val="24"/>
          <w:szCs w:val="24"/>
        </w:rPr>
        <w:t xml:space="preserve"> repressed issues. Due to the nature of this metric, modeling the change in TMS as a continuous variable is not reasonable. Thus, we chose to model the odds of a change in TMS as </w:t>
      </w:r>
      <w:r>
        <w:rPr>
          <w:rFonts w:ascii="Times New Roman" w:hAnsi="Times New Roman" w:cs="Times New Roman"/>
          <w:sz w:val="24"/>
          <w:szCs w:val="24"/>
        </w:rPr>
        <w:t xml:space="preserve">a </w:t>
      </w:r>
      <w:r w:rsidRPr="009E2406">
        <w:rPr>
          <w:rFonts w:ascii="Times New Roman" w:hAnsi="Times New Roman" w:cs="Times New Roman"/>
          <w:sz w:val="24"/>
          <w:szCs w:val="24"/>
        </w:rPr>
        <w:t xml:space="preserve">function of the pre-score </w:t>
      </w:r>
      <w:r>
        <w:rPr>
          <w:rFonts w:ascii="Times New Roman" w:hAnsi="Times New Roman" w:cs="Times New Roman"/>
          <w:sz w:val="24"/>
          <w:szCs w:val="24"/>
        </w:rPr>
        <w:t>and other possible predictors.</w:t>
      </w:r>
    </w:p>
    <w:p w14:paraId="7909FC66" w14:textId="77777777" w:rsidR="005706FC" w:rsidRPr="009E2406" w:rsidRDefault="005706FC" w:rsidP="00264ACF">
      <w:pPr>
        <w:spacing w:after="0" w:line="480" w:lineRule="auto"/>
        <w:ind w:firstLine="720"/>
        <w:contextualSpacing/>
        <w:rPr>
          <w:rFonts w:ascii="Times New Roman" w:hAnsi="Times New Roman" w:cs="Times New Roman"/>
          <w:color w:val="000000"/>
          <w:sz w:val="24"/>
          <w:szCs w:val="24"/>
        </w:rPr>
      </w:pPr>
      <w:r w:rsidRPr="009E2406">
        <w:rPr>
          <w:rFonts w:ascii="Times New Roman" w:hAnsi="Times New Roman" w:cs="Times New Roman"/>
          <w:color w:val="000000"/>
          <w:sz w:val="24"/>
          <w:szCs w:val="24"/>
        </w:rPr>
        <w:t xml:space="preserve">Data analysis was done in R version 2.15.3 </w:t>
      </w:r>
      <w:r w:rsidR="008E504F">
        <w:rPr>
          <w:rFonts w:ascii="Times New Roman" w:hAnsi="Times New Roman" w:cs="Times New Roman"/>
          <w:color w:val="000000"/>
          <w:sz w:val="24"/>
          <w:szCs w:val="24"/>
        </w:rPr>
        <w:fldChar w:fldCharType="begin"/>
      </w:r>
      <w:r w:rsidR="00464488">
        <w:rPr>
          <w:rFonts w:ascii="Times New Roman" w:hAnsi="Times New Roman" w:cs="Times New Roman"/>
          <w:color w:val="000000"/>
          <w:sz w:val="24"/>
          <w:szCs w:val="24"/>
        </w:rPr>
        <w:instrText xml:space="preserve"> ADDIN EN.CITE &lt;EndNote&gt;&lt;Cite&gt;&lt;Author&gt;R-core&lt;/Author&gt;&lt;Year&gt;2012&lt;/Year&gt;&lt;RecNum&gt;26&lt;/RecNum&gt;&lt;DisplayText&gt;(R-core, 2012)&lt;/DisplayText&gt;&lt;record&gt;&lt;rec-number&gt;26&lt;/rec-number&gt;&lt;foreign-keys&gt;&lt;key app="EN" db-id="sxa0raawysfr05etf9355vvsazz0zx0swepw"&gt;26&lt;/key&gt;&lt;/foreign-keys&gt;&lt;ref-type name="Computer Program"&gt;9&lt;/ref-type&gt;&lt;contributors&gt;&lt;authors&gt;&lt;author&gt;R-core,&lt;/author&gt;&lt;/authors&gt;&lt;/contributors&gt;&lt;titles&gt;&lt;title&gt;nlme: Linear and nonlinear mixed effects models&lt;/title&gt;&lt;/titles&gt;&lt;edition&gt;R package version 3.1-104&lt;/edition&gt;&lt;dates&gt;&lt;year&gt;2012&lt;/year&gt;&lt;/dates&gt;&lt;urls&gt;&lt;/urls&gt;&lt;/record&gt;&lt;/Cite&gt;&lt;/EndNote&gt;</w:instrText>
      </w:r>
      <w:r w:rsidR="008E504F">
        <w:rPr>
          <w:rFonts w:ascii="Times New Roman" w:hAnsi="Times New Roman" w:cs="Times New Roman"/>
          <w:color w:val="000000"/>
          <w:sz w:val="24"/>
          <w:szCs w:val="24"/>
        </w:rPr>
        <w:fldChar w:fldCharType="separate"/>
      </w:r>
      <w:r w:rsidR="008E504F">
        <w:rPr>
          <w:rFonts w:ascii="Times New Roman" w:hAnsi="Times New Roman" w:cs="Times New Roman"/>
          <w:noProof/>
          <w:color w:val="000000"/>
          <w:sz w:val="24"/>
          <w:szCs w:val="24"/>
        </w:rPr>
        <w:t>(</w:t>
      </w:r>
      <w:hyperlink w:anchor="_ENREF_28" w:tooltip="R-core, 2012 #26" w:history="1">
        <w:r w:rsidR="006F08C6">
          <w:rPr>
            <w:rFonts w:ascii="Times New Roman" w:hAnsi="Times New Roman" w:cs="Times New Roman"/>
            <w:noProof/>
            <w:color w:val="000000"/>
            <w:sz w:val="24"/>
            <w:szCs w:val="24"/>
          </w:rPr>
          <w:t>R-core, 2012</w:t>
        </w:r>
      </w:hyperlink>
      <w:r w:rsidR="008E504F">
        <w:rPr>
          <w:rFonts w:ascii="Times New Roman" w:hAnsi="Times New Roman" w:cs="Times New Roman"/>
          <w:noProof/>
          <w:color w:val="000000"/>
          <w:sz w:val="24"/>
          <w:szCs w:val="24"/>
        </w:rPr>
        <w:t>)</w:t>
      </w:r>
      <w:r w:rsidR="008E504F">
        <w:rPr>
          <w:rFonts w:ascii="Times New Roman" w:hAnsi="Times New Roman" w:cs="Times New Roman"/>
          <w:color w:val="000000"/>
          <w:sz w:val="24"/>
          <w:szCs w:val="24"/>
        </w:rPr>
        <w:fldChar w:fldCharType="end"/>
      </w:r>
      <w:r w:rsidRPr="009E2406">
        <w:rPr>
          <w:rFonts w:ascii="Times New Roman" w:hAnsi="Times New Roman" w:cs="Times New Roman"/>
          <w:color w:val="000000"/>
          <w:sz w:val="24"/>
          <w:szCs w:val="24"/>
        </w:rPr>
        <w:t xml:space="preserve">. </w:t>
      </w:r>
      <w:r w:rsidRPr="009E2406">
        <w:rPr>
          <w:rFonts w:ascii="Times New Roman" w:hAnsi="Times New Roman" w:cs="Times New Roman"/>
          <w:sz w:val="24"/>
          <w:szCs w:val="24"/>
        </w:rPr>
        <w:t xml:space="preserve">Analysis used </w:t>
      </w:r>
      <w:proofErr w:type="spellStart"/>
      <w:r w:rsidRPr="009E2406">
        <w:rPr>
          <w:rFonts w:ascii="Times New Roman" w:hAnsi="Times New Roman" w:cs="Times New Roman"/>
          <w:sz w:val="24"/>
          <w:szCs w:val="24"/>
        </w:rPr>
        <w:t>Tukey's</w:t>
      </w:r>
      <w:proofErr w:type="spellEnd"/>
      <w:r w:rsidRPr="009E2406">
        <w:rPr>
          <w:rFonts w:ascii="Times New Roman" w:hAnsi="Times New Roman" w:cs="Times New Roman"/>
          <w:sz w:val="24"/>
          <w:szCs w:val="24"/>
        </w:rPr>
        <w:t xml:space="preserve"> Honest Significant Difference (HSD) to assess significant differences between any two units. The mixed model ANOVAs with </w:t>
      </w:r>
      <w:proofErr w:type="spellStart"/>
      <w:r w:rsidRPr="009E2406">
        <w:rPr>
          <w:rFonts w:ascii="Times New Roman" w:hAnsi="Times New Roman" w:cs="Times New Roman"/>
          <w:sz w:val="24"/>
          <w:szCs w:val="24"/>
        </w:rPr>
        <w:t>Tukey</w:t>
      </w:r>
      <w:proofErr w:type="spellEnd"/>
      <w:r w:rsidRPr="009E2406">
        <w:rPr>
          <w:rFonts w:ascii="Times New Roman" w:hAnsi="Times New Roman" w:cs="Times New Roman"/>
          <w:sz w:val="24"/>
          <w:szCs w:val="24"/>
        </w:rPr>
        <w:t xml:space="preserve"> HSD provided the insight into the differences in the TMS and the individual mood scales. </w:t>
      </w:r>
      <w:r w:rsidRPr="009E2406">
        <w:rPr>
          <w:rFonts w:ascii="Times New Roman" w:hAnsi="Times New Roman" w:cs="Times New Roman"/>
          <w:color w:val="000000"/>
          <w:sz w:val="24"/>
          <w:szCs w:val="24"/>
        </w:rPr>
        <w:t>Mixed models were fitted using the lme4 package</w:t>
      </w:r>
      <w:r w:rsidR="00E12152">
        <w:rPr>
          <w:rFonts w:ascii="Times New Roman" w:hAnsi="Times New Roman" w:cs="Times New Roman"/>
          <w:color w:val="000000"/>
          <w:sz w:val="24"/>
          <w:szCs w:val="24"/>
        </w:rPr>
        <w:t xml:space="preserve"> </w:t>
      </w:r>
      <w:r w:rsidR="00E12152">
        <w:rPr>
          <w:rFonts w:ascii="Times New Roman" w:hAnsi="Times New Roman" w:cs="Times New Roman"/>
          <w:color w:val="000000"/>
          <w:sz w:val="24"/>
          <w:szCs w:val="24"/>
        </w:rPr>
        <w:fldChar w:fldCharType="begin"/>
      </w:r>
      <w:r w:rsidR="00464488">
        <w:rPr>
          <w:rFonts w:ascii="Times New Roman" w:hAnsi="Times New Roman" w:cs="Times New Roman"/>
          <w:color w:val="000000"/>
          <w:sz w:val="24"/>
          <w:szCs w:val="24"/>
        </w:rPr>
        <w:instrText xml:space="preserve"> ADDIN EN.CITE &lt;EndNote&gt;&lt;Cite&gt;&lt;Author&gt;R-core&lt;/Author&gt;&lt;Year&gt;2012&lt;/Year&gt;&lt;RecNum&gt;26&lt;/RecNum&gt;&lt;DisplayText&gt;(R-core, 2012)&lt;/DisplayText&gt;&lt;record&gt;&lt;rec-number&gt;26&lt;/rec-number&gt;&lt;foreign-keys&gt;&lt;key app="EN" db-id="sxa0raawysfr05etf9355vvsazz0zx0swepw"&gt;26&lt;/key&gt;&lt;/foreign-keys&gt;&lt;ref-type name="Computer Program"&gt;9&lt;/ref-type&gt;&lt;contributors&gt;&lt;authors&gt;&lt;author&gt;R-core,&lt;/author&gt;&lt;/authors&gt;&lt;/contributors&gt;&lt;titles&gt;&lt;title&gt;nlme: Linear and nonlinear mixed effects models&lt;/title&gt;&lt;/titles&gt;&lt;edition&gt;R package version 3.1-104&lt;/edition&gt;&lt;dates&gt;&lt;year&gt;2012&lt;/year&gt;&lt;/dates&gt;&lt;urls&gt;&lt;/urls&gt;&lt;/record&gt;&lt;/Cite&gt;&lt;/EndNote&gt;</w:instrText>
      </w:r>
      <w:r w:rsidR="00E12152">
        <w:rPr>
          <w:rFonts w:ascii="Times New Roman" w:hAnsi="Times New Roman" w:cs="Times New Roman"/>
          <w:color w:val="000000"/>
          <w:sz w:val="24"/>
          <w:szCs w:val="24"/>
        </w:rPr>
        <w:fldChar w:fldCharType="separate"/>
      </w:r>
      <w:r w:rsidR="00E12152">
        <w:rPr>
          <w:rFonts w:ascii="Times New Roman" w:hAnsi="Times New Roman" w:cs="Times New Roman"/>
          <w:noProof/>
          <w:color w:val="000000"/>
          <w:sz w:val="24"/>
          <w:szCs w:val="24"/>
        </w:rPr>
        <w:t>(</w:t>
      </w:r>
      <w:hyperlink w:anchor="_ENREF_28" w:tooltip="R-core, 2012 #26" w:history="1">
        <w:r w:rsidR="006F08C6">
          <w:rPr>
            <w:rFonts w:ascii="Times New Roman" w:hAnsi="Times New Roman" w:cs="Times New Roman"/>
            <w:noProof/>
            <w:color w:val="000000"/>
            <w:sz w:val="24"/>
            <w:szCs w:val="24"/>
          </w:rPr>
          <w:t>R-core, 2012</w:t>
        </w:r>
      </w:hyperlink>
      <w:r w:rsidR="00E12152">
        <w:rPr>
          <w:rFonts w:ascii="Times New Roman" w:hAnsi="Times New Roman" w:cs="Times New Roman"/>
          <w:noProof/>
          <w:color w:val="000000"/>
          <w:sz w:val="24"/>
          <w:szCs w:val="24"/>
        </w:rPr>
        <w:t>)</w:t>
      </w:r>
      <w:r w:rsidR="00E12152">
        <w:rPr>
          <w:rFonts w:ascii="Times New Roman" w:hAnsi="Times New Roman" w:cs="Times New Roman"/>
          <w:color w:val="000000"/>
          <w:sz w:val="24"/>
          <w:szCs w:val="24"/>
        </w:rPr>
        <w:fldChar w:fldCharType="end"/>
      </w:r>
      <w:r w:rsidRPr="009E2406">
        <w:rPr>
          <w:rFonts w:ascii="Times New Roman" w:hAnsi="Times New Roman" w:cs="Times New Roman"/>
          <w:color w:val="000000"/>
          <w:sz w:val="24"/>
          <w:szCs w:val="24"/>
        </w:rPr>
        <w:t xml:space="preserve"> with </w:t>
      </w:r>
      <w:proofErr w:type="spellStart"/>
      <w:r w:rsidRPr="009E2406">
        <w:rPr>
          <w:rFonts w:ascii="Times New Roman" w:hAnsi="Times New Roman" w:cs="Times New Roman"/>
          <w:color w:val="000000"/>
          <w:sz w:val="24"/>
          <w:szCs w:val="24"/>
        </w:rPr>
        <w:t>Tukey</w:t>
      </w:r>
      <w:proofErr w:type="spellEnd"/>
      <w:r w:rsidRPr="009E2406">
        <w:rPr>
          <w:rFonts w:ascii="Times New Roman" w:hAnsi="Times New Roman" w:cs="Times New Roman"/>
          <w:color w:val="000000"/>
          <w:sz w:val="24"/>
          <w:szCs w:val="24"/>
        </w:rPr>
        <w:t xml:space="preserve"> HSD multiple comparisons made</w:t>
      </w:r>
      <w:r w:rsidRPr="009E2406">
        <w:rPr>
          <w:rFonts w:ascii="Times New Roman" w:hAnsi="Times New Roman" w:cs="Times New Roman"/>
          <w:sz w:val="24"/>
          <w:szCs w:val="24"/>
        </w:rPr>
        <w:t xml:space="preserve"> </w:t>
      </w:r>
      <w:r w:rsidRPr="009E2406">
        <w:rPr>
          <w:rFonts w:ascii="Times New Roman" w:hAnsi="Times New Roman" w:cs="Times New Roman"/>
          <w:color w:val="000000"/>
          <w:sz w:val="24"/>
          <w:szCs w:val="24"/>
        </w:rPr>
        <w:t xml:space="preserve">using the </w:t>
      </w:r>
      <w:proofErr w:type="spellStart"/>
      <w:r w:rsidRPr="009E2406">
        <w:rPr>
          <w:rFonts w:ascii="Times New Roman" w:hAnsi="Times New Roman" w:cs="Times New Roman"/>
          <w:color w:val="000000"/>
          <w:sz w:val="24"/>
          <w:szCs w:val="24"/>
        </w:rPr>
        <w:t>multcomp</w:t>
      </w:r>
      <w:proofErr w:type="spellEnd"/>
      <w:r w:rsidRPr="009E2406">
        <w:rPr>
          <w:rFonts w:ascii="Times New Roman" w:hAnsi="Times New Roman" w:cs="Times New Roman"/>
          <w:color w:val="000000"/>
          <w:sz w:val="24"/>
          <w:szCs w:val="24"/>
        </w:rPr>
        <w:t xml:space="preserve"> package</w:t>
      </w:r>
      <w:r w:rsidR="00E12152">
        <w:rPr>
          <w:rFonts w:ascii="Times New Roman" w:hAnsi="Times New Roman" w:cs="Times New Roman"/>
          <w:color w:val="000000"/>
          <w:sz w:val="24"/>
          <w:szCs w:val="24"/>
        </w:rPr>
        <w:t xml:space="preserve"> </w:t>
      </w:r>
      <w:r w:rsidR="00E12152">
        <w:rPr>
          <w:rFonts w:ascii="Times New Roman" w:hAnsi="Times New Roman" w:cs="Times New Roman"/>
          <w:color w:val="000000"/>
          <w:sz w:val="24"/>
          <w:szCs w:val="24"/>
        </w:rPr>
        <w:fldChar w:fldCharType="begin"/>
      </w:r>
      <w:r w:rsidR="00125DB9">
        <w:rPr>
          <w:rFonts w:ascii="Times New Roman" w:hAnsi="Times New Roman" w:cs="Times New Roman"/>
          <w:color w:val="000000"/>
          <w:sz w:val="24"/>
          <w:szCs w:val="24"/>
        </w:rPr>
        <w:instrText xml:space="preserve"> ADDIN EN.CITE &lt;EndNote&gt;&lt;Cite&gt;&lt;Author&gt;Hothorn&lt;/Author&gt;&lt;Year&gt;2012&lt;/Year&gt;&lt;RecNum&gt;27&lt;/RecNum&gt;&lt;DisplayText&gt;(Hothorn, Bretz, &amp;amp; Westfal, 2012)&lt;/DisplayText&gt;&lt;record&gt;&lt;rec-number&gt;27&lt;/rec-number&gt;&lt;foreign-keys&gt;&lt;key app="EN" db-id="sxa0raawysfr05etf9355vvsazz0zx0swepw"&gt;27&lt;/key&gt;&lt;/foreign-keys&gt;&lt;ref-type name="Computer Program"&gt;9&lt;/ref-type&gt;&lt;contributors&gt;&lt;authors&gt;&lt;author&gt;Hothorn, T&lt;/author&gt;&lt;author&gt;Bretz, F&lt;/author&gt;&lt;author&gt;Westfal, P&lt;/author&gt;&lt;/authors&gt;&lt;/contributors&gt;&lt;titles&gt;&lt;title&gt;multcomp: Simultaneous interence in general parametric models&lt;/title&gt;&lt;/titles&gt;&lt;edition&gt;R package version 1.2-12&lt;/edition&gt;&lt;dates&gt;&lt;year&gt;2012&lt;/year&gt;&lt;/dates&gt;&lt;urls&gt;&lt;/urls&gt;&lt;/record&gt;&lt;/Cite&gt;&lt;/EndNote&gt;</w:instrText>
      </w:r>
      <w:r w:rsidR="00E12152">
        <w:rPr>
          <w:rFonts w:ascii="Times New Roman" w:hAnsi="Times New Roman" w:cs="Times New Roman"/>
          <w:color w:val="000000"/>
          <w:sz w:val="24"/>
          <w:szCs w:val="24"/>
        </w:rPr>
        <w:fldChar w:fldCharType="separate"/>
      </w:r>
      <w:r w:rsidR="00E12152">
        <w:rPr>
          <w:rFonts w:ascii="Times New Roman" w:hAnsi="Times New Roman" w:cs="Times New Roman"/>
          <w:noProof/>
          <w:color w:val="000000"/>
          <w:sz w:val="24"/>
          <w:szCs w:val="24"/>
        </w:rPr>
        <w:t>(</w:t>
      </w:r>
      <w:hyperlink w:anchor="_ENREF_17" w:tooltip="Hothorn, 2012 #27" w:history="1">
        <w:r w:rsidR="006F08C6">
          <w:rPr>
            <w:rFonts w:ascii="Times New Roman" w:hAnsi="Times New Roman" w:cs="Times New Roman"/>
            <w:noProof/>
            <w:color w:val="000000"/>
            <w:sz w:val="24"/>
            <w:szCs w:val="24"/>
          </w:rPr>
          <w:t>Hothorn, Bretz, &amp; Westfal, 2012</w:t>
        </w:r>
      </w:hyperlink>
      <w:r w:rsidR="00E12152">
        <w:rPr>
          <w:rFonts w:ascii="Times New Roman" w:hAnsi="Times New Roman" w:cs="Times New Roman"/>
          <w:noProof/>
          <w:color w:val="000000"/>
          <w:sz w:val="24"/>
          <w:szCs w:val="24"/>
        </w:rPr>
        <w:t>)</w:t>
      </w:r>
      <w:r w:rsidR="00E12152">
        <w:rPr>
          <w:rFonts w:ascii="Times New Roman" w:hAnsi="Times New Roman" w:cs="Times New Roman"/>
          <w:color w:val="000000"/>
          <w:sz w:val="24"/>
          <w:szCs w:val="24"/>
        </w:rPr>
        <w:fldChar w:fldCharType="end"/>
      </w:r>
      <w:r w:rsidR="00E12152">
        <w:rPr>
          <w:rFonts w:ascii="Times New Roman" w:hAnsi="Times New Roman" w:cs="Times New Roman"/>
          <w:color w:val="000000"/>
          <w:sz w:val="24"/>
          <w:szCs w:val="24"/>
        </w:rPr>
        <w:t>.</w:t>
      </w:r>
    </w:p>
    <w:p w14:paraId="0F24E080" w14:textId="77777777" w:rsidR="005706FC" w:rsidRDefault="005706FC" w:rsidP="00264ACF">
      <w:pPr>
        <w:spacing w:after="0" w:line="480" w:lineRule="auto"/>
        <w:contextualSpacing/>
        <w:rPr>
          <w:rFonts w:ascii="Times New Roman" w:hAnsi="Times New Roman" w:cs="Times New Roman"/>
          <w:b/>
          <w:sz w:val="24"/>
          <w:szCs w:val="24"/>
        </w:rPr>
      </w:pPr>
      <w:r w:rsidRPr="009E2406">
        <w:rPr>
          <w:rFonts w:ascii="Times New Roman" w:hAnsi="Times New Roman" w:cs="Times New Roman"/>
          <w:b/>
          <w:sz w:val="24"/>
          <w:szCs w:val="24"/>
        </w:rPr>
        <w:t>Results</w:t>
      </w:r>
    </w:p>
    <w:p w14:paraId="14C54354"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lastRenderedPageBreak/>
        <w:t xml:space="preserve">Across treatment units, there </w:t>
      </w:r>
      <w:r>
        <w:rPr>
          <w:rFonts w:ascii="Times New Roman" w:hAnsi="Times New Roman" w:cs="Times New Roman"/>
          <w:sz w:val="24"/>
          <w:szCs w:val="24"/>
        </w:rPr>
        <w:t>were</w:t>
      </w:r>
      <w:r w:rsidRPr="009E2406">
        <w:rPr>
          <w:rFonts w:ascii="Times New Roman" w:hAnsi="Times New Roman" w:cs="Times New Roman"/>
          <w:sz w:val="24"/>
          <w:szCs w:val="24"/>
        </w:rPr>
        <w:t xml:space="preserve"> significant differences in </w:t>
      </w:r>
      <w:r>
        <w:rPr>
          <w:rFonts w:ascii="Times New Roman" w:hAnsi="Times New Roman" w:cs="Times New Roman"/>
          <w:sz w:val="24"/>
          <w:szCs w:val="24"/>
        </w:rPr>
        <w:t>TMS</w:t>
      </w:r>
      <w:r w:rsidRPr="009E2406">
        <w:rPr>
          <w:rFonts w:ascii="Times New Roman" w:hAnsi="Times New Roman" w:cs="Times New Roman"/>
          <w:sz w:val="24"/>
          <w:szCs w:val="24"/>
        </w:rPr>
        <w:t xml:space="preserve"> assessed prior to a DMT session.</w:t>
      </w:r>
      <w:r w:rsidRPr="009E2406">
        <w:rPr>
          <w:rFonts w:ascii="Times New Roman" w:hAnsi="Times New Roman" w:cs="Times New Roman"/>
          <w:b/>
          <w:sz w:val="24"/>
          <w:szCs w:val="24"/>
        </w:rPr>
        <w:t xml:space="preserve"> </w:t>
      </w:r>
      <w:r w:rsidR="00884858">
        <w:rPr>
          <w:rFonts w:ascii="Times New Roman" w:hAnsi="Times New Roman" w:cs="Times New Roman"/>
          <w:sz w:val="24"/>
          <w:szCs w:val="24"/>
        </w:rPr>
        <w:t>As previously stated, the total mood s</w:t>
      </w:r>
      <w:r w:rsidR="00884858" w:rsidRPr="009E2406">
        <w:rPr>
          <w:rFonts w:ascii="Times New Roman" w:hAnsi="Times New Roman" w:cs="Times New Roman"/>
          <w:sz w:val="24"/>
          <w:szCs w:val="24"/>
        </w:rPr>
        <w:t xml:space="preserve">core </w:t>
      </w:r>
      <w:r w:rsidR="00884858">
        <w:rPr>
          <w:rFonts w:ascii="Times New Roman" w:hAnsi="Times New Roman" w:cs="Times New Roman"/>
          <w:sz w:val="24"/>
          <w:szCs w:val="24"/>
        </w:rPr>
        <w:t xml:space="preserve">(TMS) </w:t>
      </w:r>
      <w:r w:rsidR="00884858" w:rsidRPr="009E2406">
        <w:rPr>
          <w:rFonts w:ascii="Times New Roman" w:hAnsi="Times New Roman" w:cs="Times New Roman"/>
          <w:sz w:val="24"/>
          <w:szCs w:val="24"/>
        </w:rPr>
        <w:t>is a summary of all mood states (with energy reverse scored), such that</w:t>
      </w:r>
      <w:r w:rsidR="00884858">
        <w:rPr>
          <w:rFonts w:ascii="Times New Roman" w:hAnsi="Times New Roman" w:cs="Times New Roman"/>
          <w:sz w:val="24"/>
          <w:szCs w:val="24"/>
        </w:rPr>
        <w:t xml:space="preserve"> the range of scores is 0 to 12. </w:t>
      </w:r>
      <w:r w:rsidR="005B0AB4">
        <w:rPr>
          <w:rFonts w:ascii="Times New Roman" w:hAnsi="Times New Roman" w:cs="Times New Roman"/>
          <w:sz w:val="24"/>
          <w:szCs w:val="24"/>
        </w:rPr>
        <w:t>T</w:t>
      </w:r>
      <w:r>
        <w:rPr>
          <w:rFonts w:ascii="Times New Roman" w:hAnsi="Times New Roman" w:cs="Times New Roman"/>
          <w:sz w:val="24"/>
          <w:szCs w:val="24"/>
        </w:rPr>
        <w:t>he average pre-</w:t>
      </w:r>
      <w:r w:rsidR="00DE2B4C">
        <w:rPr>
          <w:rFonts w:ascii="Times New Roman" w:hAnsi="Times New Roman" w:cs="Times New Roman"/>
          <w:sz w:val="24"/>
          <w:szCs w:val="24"/>
        </w:rPr>
        <w:t>TMS for ADT, APU, and EDU</w:t>
      </w:r>
      <w:r w:rsidR="00C316DA">
        <w:rPr>
          <w:rFonts w:ascii="Times New Roman" w:hAnsi="Times New Roman" w:cs="Times New Roman"/>
          <w:sz w:val="24"/>
          <w:szCs w:val="24"/>
        </w:rPr>
        <w:t>, were</w:t>
      </w:r>
      <w:r w:rsidRPr="009E2406">
        <w:rPr>
          <w:rFonts w:ascii="Times New Roman" w:hAnsi="Times New Roman" w:cs="Times New Roman"/>
          <w:sz w:val="24"/>
          <w:szCs w:val="24"/>
        </w:rPr>
        <w:t xml:space="preserve"> 3.58, 3.83, and 4.92, respectively.</w:t>
      </w:r>
      <w:r w:rsidR="00E02E08">
        <w:rPr>
          <w:rFonts w:ascii="Times New Roman" w:hAnsi="Times New Roman" w:cs="Times New Roman"/>
          <w:sz w:val="24"/>
          <w:szCs w:val="24"/>
        </w:rPr>
        <w:t xml:space="preserve"> </w:t>
      </w:r>
      <w:r w:rsidRPr="009E2406">
        <w:rPr>
          <w:rFonts w:ascii="Times New Roman" w:hAnsi="Times New Roman" w:cs="Times New Roman"/>
          <w:sz w:val="24"/>
          <w:szCs w:val="24"/>
        </w:rPr>
        <w:t>On average, patients in the ADT reported more energy at baseline than did patients in the other units</w:t>
      </w:r>
      <w:r>
        <w:rPr>
          <w:rFonts w:ascii="Times New Roman" w:hAnsi="Times New Roman" w:cs="Times New Roman"/>
          <w:sz w:val="24"/>
          <w:szCs w:val="24"/>
        </w:rPr>
        <w:t xml:space="preserve"> (p &lt; .0001)</w:t>
      </w:r>
      <w:r w:rsidRPr="009E2406">
        <w:rPr>
          <w:rFonts w:ascii="Times New Roman" w:hAnsi="Times New Roman" w:cs="Times New Roman"/>
          <w:sz w:val="24"/>
          <w:szCs w:val="24"/>
        </w:rPr>
        <w:t xml:space="preserve">. Patients in the eating disorders </w:t>
      </w:r>
      <w:r>
        <w:rPr>
          <w:rFonts w:ascii="Times New Roman" w:hAnsi="Times New Roman" w:cs="Times New Roman"/>
          <w:sz w:val="24"/>
          <w:szCs w:val="24"/>
        </w:rPr>
        <w:t>unit</w:t>
      </w:r>
      <w:r w:rsidRPr="009E2406">
        <w:rPr>
          <w:rFonts w:ascii="Times New Roman" w:hAnsi="Times New Roman" w:cs="Times New Roman"/>
          <w:sz w:val="24"/>
          <w:szCs w:val="24"/>
        </w:rPr>
        <w:t xml:space="preserve"> had a significantly higher </w:t>
      </w:r>
      <w:r w:rsidR="007D28B4">
        <w:rPr>
          <w:rFonts w:ascii="Times New Roman" w:hAnsi="Times New Roman" w:cs="Times New Roman"/>
          <w:sz w:val="24"/>
          <w:szCs w:val="24"/>
        </w:rPr>
        <w:t>pre-</w:t>
      </w:r>
      <w:r w:rsidRPr="009E2406">
        <w:rPr>
          <w:rFonts w:ascii="Times New Roman" w:hAnsi="Times New Roman" w:cs="Times New Roman"/>
          <w:sz w:val="24"/>
          <w:szCs w:val="24"/>
        </w:rPr>
        <w:t xml:space="preserve">TMS, as well as higher levels of self-reported anger, confusion, and anxiety, than patients </w:t>
      </w:r>
      <w:r w:rsidR="007D28B4">
        <w:rPr>
          <w:rFonts w:ascii="Times New Roman" w:hAnsi="Times New Roman" w:cs="Times New Roman"/>
          <w:sz w:val="24"/>
          <w:szCs w:val="24"/>
        </w:rPr>
        <w:t>in</w:t>
      </w:r>
      <w:r w:rsidRPr="009E2406">
        <w:rPr>
          <w:rFonts w:ascii="Times New Roman" w:hAnsi="Times New Roman" w:cs="Times New Roman"/>
          <w:sz w:val="24"/>
          <w:szCs w:val="24"/>
        </w:rPr>
        <w:t xml:space="preserve"> other units. </w:t>
      </w:r>
    </w:p>
    <w:p w14:paraId="6EB4A329"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 xml:space="preserve">As seen in Table </w:t>
      </w:r>
      <w:r>
        <w:rPr>
          <w:rFonts w:ascii="Times New Roman" w:hAnsi="Times New Roman" w:cs="Times New Roman"/>
          <w:sz w:val="24"/>
          <w:szCs w:val="24"/>
        </w:rPr>
        <w:t>2</w:t>
      </w:r>
      <w:r w:rsidRPr="009E2406">
        <w:rPr>
          <w:rFonts w:ascii="Times New Roman" w:hAnsi="Times New Roman" w:cs="Times New Roman"/>
          <w:sz w:val="24"/>
          <w:szCs w:val="24"/>
        </w:rPr>
        <w:t xml:space="preserve">, if a child reported "not at all" to a specific mood state prior to DMT, the majority of the time this emotion did not change, with the exception of energy. After DMT, 59.89% of </w:t>
      </w:r>
      <w:del w:id="7" w:author="Marianne Wamboldt" w:date="2014-02-27T10:26:00Z">
        <w:r w:rsidRPr="009E2406" w:rsidDel="005018CB">
          <w:rPr>
            <w:rFonts w:ascii="Times New Roman" w:hAnsi="Times New Roman" w:cs="Times New Roman"/>
            <w:sz w:val="24"/>
            <w:szCs w:val="24"/>
          </w:rPr>
          <w:delText xml:space="preserve">responses </w:delText>
        </w:r>
      </w:del>
      <w:ins w:id="8" w:author="Marianne Wamboldt" w:date="2014-02-27T10:26:00Z">
        <w:r w:rsidR="005018CB" w:rsidRPr="009E2406">
          <w:rPr>
            <w:rFonts w:ascii="Times New Roman" w:hAnsi="Times New Roman" w:cs="Times New Roman"/>
            <w:sz w:val="24"/>
            <w:szCs w:val="24"/>
          </w:rPr>
          <w:t>respon</w:t>
        </w:r>
        <w:r w:rsidR="005018CB">
          <w:rPr>
            <w:rFonts w:ascii="Times New Roman" w:hAnsi="Times New Roman" w:cs="Times New Roman"/>
            <w:sz w:val="24"/>
            <w:szCs w:val="24"/>
          </w:rPr>
          <w:t>dents</w:t>
        </w:r>
        <w:r w:rsidR="005018CB" w:rsidRPr="009E2406">
          <w:rPr>
            <w:rFonts w:ascii="Times New Roman" w:hAnsi="Times New Roman" w:cs="Times New Roman"/>
            <w:sz w:val="24"/>
            <w:szCs w:val="24"/>
          </w:rPr>
          <w:t xml:space="preserve"> </w:t>
        </w:r>
      </w:ins>
      <w:r w:rsidRPr="009E2406">
        <w:rPr>
          <w:rFonts w:ascii="Times New Roman" w:hAnsi="Times New Roman" w:cs="Times New Roman"/>
          <w:sz w:val="24"/>
          <w:szCs w:val="24"/>
        </w:rPr>
        <w:t xml:space="preserve">reported an increase in energy. Conversely, if a child reported "a little" of a mood state prior to beginning DMT, often those mood states decreased. For example, 61.11% of those reporting "a little" anger decreased to "not at all" following the DMT session. However, a sizeable percentage of patients reported no change (33.95% - 51.44%) and a small percentage reported an increase in a specific mood. Finally, for those reporting "a lot" of a mood state, the majority of patients reported a decrease in that mood state following DMT, with the exception of energy. </w:t>
      </w:r>
    </w:p>
    <w:p w14:paraId="22E45E32" w14:textId="77777777" w:rsidR="005706FC" w:rsidRPr="009E2406" w:rsidRDefault="005706FC" w:rsidP="00264ACF">
      <w:pPr>
        <w:spacing w:after="0" w:line="480" w:lineRule="auto"/>
        <w:contextualSpacing/>
        <w:jc w:val="center"/>
        <w:rPr>
          <w:rFonts w:ascii="Times New Roman" w:hAnsi="Times New Roman" w:cs="Times New Roman"/>
          <w:sz w:val="24"/>
          <w:szCs w:val="24"/>
        </w:rPr>
      </w:pPr>
      <w:r w:rsidRPr="009E2406">
        <w:rPr>
          <w:rFonts w:ascii="Times New Roman" w:hAnsi="Times New Roman" w:cs="Times New Roman"/>
          <w:sz w:val="24"/>
          <w:szCs w:val="24"/>
        </w:rPr>
        <w:t xml:space="preserve">INSERT TABLE </w:t>
      </w:r>
      <w:r>
        <w:rPr>
          <w:rFonts w:ascii="Times New Roman" w:hAnsi="Times New Roman" w:cs="Times New Roman"/>
          <w:sz w:val="24"/>
          <w:szCs w:val="24"/>
        </w:rPr>
        <w:t>2</w:t>
      </w:r>
    </w:p>
    <w:p w14:paraId="2DFE7936" w14:textId="06431E65" w:rsidR="005706FC" w:rsidRPr="009E2406" w:rsidRDefault="005706FC" w:rsidP="00264ACF">
      <w:pPr>
        <w:spacing w:after="0" w:line="480" w:lineRule="auto"/>
        <w:ind w:firstLine="720"/>
        <w:contextualSpacing/>
        <w:rPr>
          <w:rFonts w:ascii="Times New Roman" w:hAnsi="Times New Roman" w:cs="Times New Roman"/>
          <w:sz w:val="24"/>
          <w:szCs w:val="24"/>
        </w:rPr>
      </w:pPr>
      <w:r w:rsidRPr="009E2406">
        <w:rPr>
          <w:rFonts w:ascii="Times New Roman" w:hAnsi="Times New Roman" w:cs="Times New Roman"/>
          <w:sz w:val="24"/>
          <w:szCs w:val="24"/>
        </w:rPr>
        <w:t xml:space="preserve">Since there </w:t>
      </w:r>
      <w:r>
        <w:rPr>
          <w:rFonts w:ascii="Times New Roman" w:hAnsi="Times New Roman" w:cs="Times New Roman"/>
          <w:sz w:val="24"/>
          <w:szCs w:val="24"/>
        </w:rPr>
        <w:t>were</w:t>
      </w:r>
      <w:r w:rsidRPr="009E2406">
        <w:rPr>
          <w:rFonts w:ascii="Times New Roman" w:hAnsi="Times New Roman" w:cs="Times New Roman"/>
          <w:sz w:val="24"/>
          <w:szCs w:val="24"/>
        </w:rPr>
        <w:t xml:space="preserve"> significant differences in the pre-scores of patients across units, it </w:t>
      </w:r>
      <w:r>
        <w:rPr>
          <w:rFonts w:ascii="Times New Roman" w:hAnsi="Times New Roman" w:cs="Times New Roman"/>
          <w:sz w:val="24"/>
          <w:szCs w:val="24"/>
        </w:rPr>
        <w:t>was</w:t>
      </w:r>
      <w:r w:rsidRPr="009E2406">
        <w:rPr>
          <w:rFonts w:ascii="Times New Roman" w:hAnsi="Times New Roman" w:cs="Times New Roman"/>
          <w:sz w:val="24"/>
          <w:szCs w:val="24"/>
        </w:rPr>
        <w:t xml:space="preserve"> i</w:t>
      </w:r>
      <w:r>
        <w:rPr>
          <w:rFonts w:ascii="Times New Roman" w:hAnsi="Times New Roman" w:cs="Times New Roman"/>
          <w:sz w:val="24"/>
          <w:szCs w:val="24"/>
        </w:rPr>
        <w:t>mportant to control for pre-</w:t>
      </w:r>
      <w:r w:rsidRPr="009E2406">
        <w:rPr>
          <w:rFonts w:ascii="Times New Roman" w:hAnsi="Times New Roman" w:cs="Times New Roman"/>
          <w:sz w:val="24"/>
          <w:szCs w:val="24"/>
        </w:rPr>
        <w:t>score when analyzing changes in total and individual mood states</w:t>
      </w:r>
      <w:ins w:id="9" w:author="Marianne Wamboldt" w:date="2014-02-27T10:38:00Z">
        <w:r w:rsidR="001B751D">
          <w:rPr>
            <w:rFonts w:ascii="Times New Roman" w:hAnsi="Times New Roman" w:cs="Times New Roman"/>
            <w:sz w:val="24"/>
            <w:szCs w:val="24"/>
          </w:rPr>
          <w:t xml:space="preserve"> and testing whether there were differences due to </w:t>
        </w:r>
      </w:ins>
      <w:ins w:id="10" w:author="Marianne Wamboldt" w:date="2014-02-27T10:40:00Z">
        <w:r w:rsidR="001B751D">
          <w:rPr>
            <w:rFonts w:ascii="Times New Roman" w:hAnsi="Times New Roman" w:cs="Times New Roman"/>
            <w:sz w:val="24"/>
            <w:szCs w:val="24"/>
          </w:rPr>
          <w:t>the demographic variables.</w:t>
        </w:r>
      </w:ins>
      <w:ins w:id="11" w:author="Marianne Wamboldt" w:date="2014-02-27T10:38:00Z">
        <w:r w:rsidR="001B751D">
          <w:rPr>
            <w:rFonts w:ascii="Times New Roman" w:hAnsi="Times New Roman" w:cs="Times New Roman"/>
            <w:sz w:val="24"/>
            <w:szCs w:val="24"/>
          </w:rPr>
          <w:t xml:space="preserve"> </w:t>
        </w:r>
      </w:ins>
      <w:del w:id="12" w:author="Marianne Wamboldt" w:date="2014-02-27T10:38:00Z">
        <w:r w:rsidRPr="009E2406" w:rsidDel="001B751D">
          <w:rPr>
            <w:rFonts w:ascii="Times New Roman" w:hAnsi="Times New Roman" w:cs="Times New Roman"/>
            <w:sz w:val="24"/>
            <w:szCs w:val="24"/>
          </w:rPr>
          <w:delText xml:space="preserve">. </w:delText>
        </w:r>
      </w:del>
      <w:r w:rsidRPr="009E2406">
        <w:rPr>
          <w:rFonts w:ascii="Times New Roman" w:hAnsi="Times New Roman" w:cs="Times New Roman"/>
          <w:sz w:val="24"/>
          <w:szCs w:val="24"/>
        </w:rPr>
        <w:t xml:space="preserve">Thus, </w:t>
      </w:r>
      <w:del w:id="13" w:author="Marianne Wamboldt" w:date="2014-02-27T10:40:00Z">
        <w:r w:rsidRPr="009E2406" w:rsidDel="001B751D">
          <w:rPr>
            <w:rFonts w:ascii="Times New Roman" w:hAnsi="Times New Roman" w:cs="Times New Roman"/>
            <w:sz w:val="24"/>
            <w:szCs w:val="24"/>
          </w:rPr>
          <w:delText xml:space="preserve">analysis </w:delText>
        </w:r>
      </w:del>
      <w:ins w:id="14" w:author="Marianne Wamboldt" w:date="2014-02-27T10:40:00Z">
        <w:r w:rsidR="001B751D" w:rsidRPr="009E2406">
          <w:rPr>
            <w:rFonts w:ascii="Times New Roman" w:hAnsi="Times New Roman" w:cs="Times New Roman"/>
            <w:sz w:val="24"/>
            <w:szCs w:val="24"/>
          </w:rPr>
          <w:t>analys</w:t>
        </w:r>
        <w:r w:rsidR="001B751D">
          <w:rPr>
            <w:rFonts w:ascii="Times New Roman" w:hAnsi="Times New Roman" w:cs="Times New Roman"/>
            <w:sz w:val="24"/>
            <w:szCs w:val="24"/>
          </w:rPr>
          <w:t>e</w:t>
        </w:r>
        <w:r w:rsidR="001B751D" w:rsidRPr="009E2406">
          <w:rPr>
            <w:rFonts w:ascii="Times New Roman" w:hAnsi="Times New Roman" w:cs="Times New Roman"/>
            <w:sz w:val="24"/>
            <w:szCs w:val="24"/>
          </w:rPr>
          <w:t xml:space="preserve">s </w:t>
        </w:r>
      </w:ins>
      <w:r w:rsidRPr="009E2406">
        <w:rPr>
          <w:rFonts w:ascii="Times New Roman" w:hAnsi="Times New Roman" w:cs="Times New Roman"/>
          <w:sz w:val="24"/>
          <w:szCs w:val="24"/>
        </w:rPr>
        <w:t xml:space="preserve">utilized the odds of a change in mood state, which </w:t>
      </w:r>
      <w:r>
        <w:rPr>
          <w:rFonts w:ascii="Times New Roman" w:hAnsi="Times New Roman" w:cs="Times New Roman"/>
          <w:sz w:val="24"/>
          <w:szCs w:val="24"/>
        </w:rPr>
        <w:t>depended</w:t>
      </w:r>
      <w:r w:rsidRPr="009E2406">
        <w:rPr>
          <w:rFonts w:ascii="Times New Roman" w:hAnsi="Times New Roman" w:cs="Times New Roman"/>
          <w:sz w:val="24"/>
          <w:szCs w:val="24"/>
        </w:rPr>
        <w:t xml:space="preserve"> </w:t>
      </w:r>
      <w:r>
        <w:rPr>
          <w:rFonts w:ascii="Times New Roman" w:hAnsi="Times New Roman" w:cs="Times New Roman"/>
          <w:sz w:val="24"/>
          <w:szCs w:val="24"/>
        </w:rPr>
        <w:t>on the per unit increase in pre-</w:t>
      </w:r>
      <w:r w:rsidRPr="009E2406">
        <w:rPr>
          <w:rFonts w:ascii="Times New Roman" w:hAnsi="Times New Roman" w:cs="Times New Roman"/>
          <w:sz w:val="24"/>
          <w:szCs w:val="24"/>
        </w:rPr>
        <w:t xml:space="preserve">score. </w:t>
      </w:r>
      <w:ins w:id="15" w:author="Marianne Wamboldt" w:date="2014-02-27T10:43:00Z">
        <w:r w:rsidR="001B751D">
          <w:rPr>
            <w:rFonts w:ascii="Times New Roman" w:hAnsi="Times New Roman" w:cs="Times New Roman"/>
            <w:sz w:val="24"/>
            <w:szCs w:val="24"/>
          </w:rPr>
          <w:t xml:space="preserve"> When interpreting odds ratios, anytime the confidence interval does not include 1.0, the odds ratio is statistically significant.  </w:t>
        </w:r>
      </w:ins>
      <w:r w:rsidRPr="009E2406">
        <w:rPr>
          <w:rFonts w:ascii="Times New Roman" w:hAnsi="Times New Roman" w:cs="Times New Roman"/>
          <w:sz w:val="24"/>
          <w:szCs w:val="24"/>
        </w:rPr>
        <w:t xml:space="preserve">As shown in </w:t>
      </w:r>
      <w:r w:rsidRPr="005C1876">
        <w:rPr>
          <w:rFonts w:ascii="Times New Roman" w:hAnsi="Times New Roman" w:cs="Times New Roman"/>
          <w:sz w:val="24"/>
          <w:szCs w:val="24"/>
        </w:rPr>
        <w:t xml:space="preserve">Table </w:t>
      </w:r>
      <w:r>
        <w:rPr>
          <w:rFonts w:ascii="Times New Roman" w:hAnsi="Times New Roman" w:cs="Times New Roman"/>
          <w:sz w:val="24"/>
          <w:szCs w:val="24"/>
        </w:rPr>
        <w:t>3</w:t>
      </w:r>
      <w:r w:rsidRPr="009E2406">
        <w:rPr>
          <w:rFonts w:ascii="Times New Roman" w:hAnsi="Times New Roman" w:cs="Times New Roman"/>
          <w:sz w:val="24"/>
          <w:szCs w:val="24"/>
        </w:rPr>
        <w:t xml:space="preserve">, there </w:t>
      </w:r>
      <w:r>
        <w:rPr>
          <w:rFonts w:ascii="Times New Roman" w:hAnsi="Times New Roman" w:cs="Times New Roman"/>
          <w:sz w:val="24"/>
          <w:szCs w:val="24"/>
        </w:rPr>
        <w:t>was</w:t>
      </w:r>
      <w:r w:rsidRPr="009E2406">
        <w:rPr>
          <w:rFonts w:ascii="Times New Roman" w:hAnsi="Times New Roman" w:cs="Times New Roman"/>
          <w:sz w:val="24"/>
          <w:szCs w:val="24"/>
        </w:rPr>
        <w:t xml:space="preserve"> a statistic</w:t>
      </w:r>
      <w:r w:rsidR="0001003D">
        <w:rPr>
          <w:rFonts w:ascii="Times New Roman" w:hAnsi="Times New Roman" w:cs="Times New Roman"/>
          <w:sz w:val="24"/>
          <w:szCs w:val="24"/>
        </w:rPr>
        <w:t xml:space="preserve">ally significant </w:t>
      </w:r>
      <w:r w:rsidR="0001003D">
        <w:rPr>
          <w:rFonts w:ascii="Times New Roman" w:hAnsi="Times New Roman" w:cs="Times New Roman"/>
          <w:sz w:val="24"/>
          <w:szCs w:val="24"/>
        </w:rPr>
        <w:lastRenderedPageBreak/>
        <w:t xml:space="preserve">association between the pre-TMS and </w:t>
      </w:r>
      <w:r w:rsidRPr="009E2406">
        <w:rPr>
          <w:rFonts w:ascii="Times New Roman" w:hAnsi="Times New Roman" w:cs="Times New Roman"/>
          <w:sz w:val="24"/>
          <w:szCs w:val="24"/>
        </w:rPr>
        <w:t xml:space="preserve">the odds of a change in </w:t>
      </w:r>
      <w:r>
        <w:rPr>
          <w:rFonts w:ascii="Times New Roman" w:hAnsi="Times New Roman" w:cs="Times New Roman"/>
          <w:sz w:val="24"/>
          <w:szCs w:val="24"/>
        </w:rPr>
        <w:t xml:space="preserve">overall </w:t>
      </w:r>
      <w:r w:rsidRPr="009E2406">
        <w:rPr>
          <w:rFonts w:ascii="Times New Roman" w:hAnsi="Times New Roman" w:cs="Times New Roman"/>
          <w:sz w:val="24"/>
          <w:szCs w:val="24"/>
        </w:rPr>
        <w:t>TMS (odds</w:t>
      </w:r>
      <w:r>
        <w:rPr>
          <w:rFonts w:ascii="Times New Roman" w:hAnsi="Times New Roman" w:cs="Times New Roman"/>
          <w:sz w:val="24"/>
          <w:szCs w:val="24"/>
        </w:rPr>
        <w:t xml:space="preserve"> ratio</w:t>
      </w:r>
      <w:r w:rsidRPr="009E2406">
        <w:rPr>
          <w:rFonts w:ascii="Times New Roman" w:hAnsi="Times New Roman" w:cs="Times New Roman"/>
          <w:sz w:val="24"/>
          <w:szCs w:val="24"/>
        </w:rPr>
        <w:t xml:space="preserve"> = </w:t>
      </w:r>
      <w:r>
        <w:rPr>
          <w:rFonts w:ascii="Times New Roman" w:hAnsi="Times New Roman" w:cs="Times New Roman"/>
          <w:sz w:val="24"/>
          <w:szCs w:val="24"/>
        </w:rPr>
        <w:t>1.84</w:t>
      </w:r>
      <w:r w:rsidRPr="009E2406">
        <w:rPr>
          <w:rFonts w:ascii="Times New Roman" w:hAnsi="Times New Roman" w:cs="Times New Roman"/>
          <w:sz w:val="24"/>
          <w:szCs w:val="24"/>
        </w:rPr>
        <w:t>; p</w:t>
      </w:r>
      <w:r>
        <w:rPr>
          <w:rFonts w:ascii="Times New Roman" w:hAnsi="Times New Roman" w:cs="Times New Roman"/>
          <w:sz w:val="24"/>
          <w:szCs w:val="24"/>
        </w:rPr>
        <w:t xml:space="preserve"> ≤ .0</w:t>
      </w:r>
      <w:r w:rsidRPr="009E2406">
        <w:rPr>
          <w:rFonts w:ascii="Times New Roman" w:hAnsi="Times New Roman" w:cs="Times New Roman"/>
          <w:sz w:val="24"/>
          <w:szCs w:val="24"/>
        </w:rPr>
        <w:t xml:space="preserve">1). </w:t>
      </w:r>
      <w:del w:id="16" w:author="Marianne Wamboldt" w:date="2014-02-27T10:41:00Z">
        <w:r w:rsidDel="001B751D">
          <w:rPr>
            <w:rFonts w:ascii="Times New Roman" w:hAnsi="Times New Roman" w:cs="Times New Roman"/>
            <w:sz w:val="24"/>
            <w:szCs w:val="24"/>
          </w:rPr>
          <w:delText xml:space="preserve">For example, a subject with a pre-TMS of </w:delText>
        </w:r>
        <w:r w:rsidR="0001003D" w:rsidDel="001B751D">
          <w:rPr>
            <w:rFonts w:ascii="Times New Roman" w:hAnsi="Times New Roman" w:cs="Times New Roman"/>
            <w:sz w:val="24"/>
            <w:szCs w:val="24"/>
          </w:rPr>
          <w:delText>three</w:delText>
        </w:r>
        <w:r w:rsidDel="001B751D">
          <w:rPr>
            <w:rFonts w:ascii="Times New Roman" w:hAnsi="Times New Roman" w:cs="Times New Roman"/>
            <w:sz w:val="24"/>
            <w:szCs w:val="24"/>
          </w:rPr>
          <w:delText xml:space="preserve"> has a 1.84 times greater odds of having a change in TMS than a subject with a pre-TMS of </w:delText>
        </w:r>
        <w:r w:rsidR="0001003D" w:rsidDel="001B751D">
          <w:rPr>
            <w:rFonts w:ascii="Times New Roman" w:hAnsi="Times New Roman" w:cs="Times New Roman"/>
            <w:sz w:val="24"/>
            <w:szCs w:val="24"/>
          </w:rPr>
          <w:delText>two</w:delText>
        </w:r>
        <w:r w:rsidDel="001B751D">
          <w:rPr>
            <w:rFonts w:ascii="Times New Roman" w:hAnsi="Times New Roman" w:cs="Times New Roman"/>
            <w:sz w:val="24"/>
            <w:szCs w:val="24"/>
          </w:rPr>
          <w:delText xml:space="preserve">. </w:delText>
        </w:r>
      </w:del>
      <w:ins w:id="17" w:author="Marianne Wamboldt" w:date="2014-02-27T10:42:00Z">
        <w:r w:rsidR="001B751D">
          <w:rPr>
            <w:rFonts w:ascii="Times New Roman" w:hAnsi="Times New Roman" w:cs="Times New Roman"/>
            <w:sz w:val="24"/>
            <w:szCs w:val="24"/>
          </w:rPr>
          <w:t xml:space="preserve"> This indicates that overall, </w:t>
        </w:r>
      </w:ins>
      <w:ins w:id="18" w:author="Marianne Wamboldt" w:date="2014-02-27T10:44:00Z">
        <w:r w:rsidR="001B751D">
          <w:rPr>
            <w:rFonts w:ascii="Times New Roman" w:hAnsi="Times New Roman" w:cs="Times New Roman"/>
            <w:sz w:val="24"/>
            <w:szCs w:val="24"/>
          </w:rPr>
          <w:t>patients</w:t>
        </w:r>
      </w:ins>
      <w:ins w:id="19" w:author="Marianne Wamboldt" w:date="2014-02-27T10:42:00Z">
        <w:r w:rsidR="001B751D">
          <w:rPr>
            <w:rFonts w:ascii="Times New Roman" w:hAnsi="Times New Roman" w:cs="Times New Roman"/>
            <w:sz w:val="24"/>
            <w:szCs w:val="24"/>
          </w:rPr>
          <w:t xml:space="preserve"> had approximately a 1.8 times greater odds of having a change in their overall mood state </w:t>
        </w:r>
      </w:ins>
      <w:ins w:id="20" w:author="Marianne Wamboldt" w:date="2014-02-27T10:44:00Z">
        <w:r w:rsidR="001B751D">
          <w:rPr>
            <w:rFonts w:ascii="Times New Roman" w:hAnsi="Times New Roman" w:cs="Times New Roman"/>
            <w:sz w:val="24"/>
            <w:szCs w:val="24"/>
          </w:rPr>
          <w:t xml:space="preserve">after DMT </w:t>
        </w:r>
      </w:ins>
      <w:ins w:id="21" w:author="Marianne Wamboldt" w:date="2014-02-27T10:42:00Z">
        <w:r w:rsidR="001B751D">
          <w:rPr>
            <w:rFonts w:ascii="Times New Roman" w:hAnsi="Times New Roman" w:cs="Times New Roman"/>
            <w:sz w:val="24"/>
            <w:szCs w:val="24"/>
          </w:rPr>
          <w:t xml:space="preserve">compared to </w:t>
        </w:r>
      </w:ins>
      <w:ins w:id="22" w:author="Marianne Wamboldt" w:date="2014-02-27T10:44:00Z">
        <w:r w:rsidR="001B751D">
          <w:rPr>
            <w:rFonts w:ascii="Times New Roman" w:hAnsi="Times New Roman" w:cs="Times New Roman"/>
            <w:sz w:val="24"/>
            <w:szCs w:val="24"/>
          </w:rPr>
          <w:t xml:space="preserve">their mood state prior to </w:t>
        </w:r>
      </w:ins>
      <w:ins w:id="23" w:author="Marianne Wamboldt" w:date="2014-02-27T10:42:00Z">
        <w:r w:rsidR="001B751D">
          <w:rPr>
            <w:rFonts w:ascii="Times New Roman" w:hAnsi="Times New Roman" w:cs="Times New Roman"/>
            <w:sz w:val="24"/>
            <w:szCs w:val="24"/>
          </w:rPr>
          <w:t xml:space="preserve">DMT.  </w:t>
        </w:r>
      </w:ins>
      <w:r w:rsidRPr="009E2406">
        <w:rPr>
          <w:rFonts w:ascii="Times New Roman" w:hAnsi="Times New Roman" w:cs="Times New Roman"/>
          <w:sz w:val="24"/>
          <w:szCs w:val="24"/>
        </w:rPr>
        <w:t xml:space="preserve">Additionally, </w:t>
      </w:r>
      <w:ins w:id="24" w:author="Marianne Wamboldt" w:date="2014-02-27T10:46:00Z">
        <w:r w:rsidR="001B751D">
          <w:rPr>
            <w:rFonts w:ascii="Times New Roman" w:hAnsi="Times New Roman" w:cs="Times New Roman"/>
            <w:sz w:val="24"/>
            <w:szCs w:val="24"/>
          </w:rPr>
          <w:t xml:space="preserve">Table 3 breaks down the odds ratios for a change in specific mood states across units, and across genders.  All of the odds ratios for TMS as well as individual mood states were significantly greater than one </w:t>
        </w:r>
      </w:ins>
      <w:del w:id="25" w:author="Marianne Wamboldt" w:date="2014-02-27T10:47:00Z">
        <w:r w:rsidRPr="009E2406" w:rsidDel="001B751D">
          <w:rPr>
            <w:rFonts w:ascii="Times New Roman" w:hAnsi="Times New Roman" w:cs="Times New Roman"/>
            <w:sz w:val="24"/>
            <w:szCs w:val="24"/>
          </w:rPr>
          <w:delText xml:space="preserve">the odds of a change in </w:delText>
        </w:r>
        <w:r w:rsidDel="001B751D">
          <w:rPr>
            <w:rFonts w:ascii="Times New Roman" w:hAnsi="Times New Roman" w:cs="Times New Roman"/>
            <w:sz w:val="24"/>
            <w:szCs w:val="24"/>
          </w:rPr>
          <w:delText xml:space="preserve">mood </w:delText>
        </w:r>
      </w:del>
      <w:r>
        <w:rPr>
          <w:rFonts w:ascii="Times New Roman" w:hAnsi="Times New Roman" w:cs="Times New Roman"/>
          <w:sz w:val="24"/>
          <w:szCs w:val="24"/>
        </w:rPr>
        <w:t>across units</w:t>
      </w:r>
      <w:ins w:id="26" w:author="Marianne Wamboldt" w:date="2014-02-27T10:47:00Z">
        <w:r w:rsidR="00D12169">
          <w:rPr>
            <w:rFonts w:ascii="Times New Roman" w:hAnsi="Times New Roman" w:cs="Times New Roman"/>
            <w:sz w:val="24"/>
            <w:szCs w:val="24"/>
          </w:rPr>
          <w:t xml:space="preserve"> and </w:t>
        </w:r>
      </w:ins>
      <w:del w:id="27" w:author="Marianne Wamboldt" w:date="2014-02-27T10:47:00Z">
        <w:r w:rsidDel="00D12169">
          <w:rPr>
            <w:rFonts w:ascii="Times New Roman" w:hAnsi="Times New Roman" w:cs="Times New Roman"/>
            <w:sz w:val="24"/>
            <w:szCs w:val="24"/>
          </w:rPr>
          <w:delText xml:space="preserve">, </w:delText>
        </w:r>
      </w:del>
      <w:r>
        <w:rPr>
          <w:rFonts w:ascii="Times New Roman" w:hAnsi="Times New Roman" w:cs="Times New Roman"/>
          <w:sz w:val="24"/>
          <w:szCs w:val="24"/>
        </w:rPr>
        <w:t xml:space="preserve">genders, </w:t>
      </w:r>
      <w:commentRangeStart w:id="28"/>
      <w:del w:id="29" w:author="Marianne Wamboldt" w:date="2014-02-27T10:47:00Z">
        <w:r w:rsidDel="00D12169">
          <w:rPr>
            <w:rFonts w:ascii="Times New Roman" w:hAnsi="Times New Roman" w:cs="Times New Roman"/>
            <w:sz w:val="24"/>
            <w:szCs w:val="24"/>
          </w:rPr>
          <w:delText>and</w:delText>
        </w:r>
        <w:commentRangeEnd w:id="28"/>
        <w:r w:rsidR="001B751D" w:rsidDel="00D12169">
          <w:rPr>
            <w:rStyle w:val="CommentReference"/>
          </w:rPr>
          <w:commentReference w:id="28"/>
        </w:r>
        <w:r w:rsidDel="00D12169">
          <w:rPr>
            <w:rFonts w:ascii="Times New Roman" w:hAnsi="Times New Roman" w:cs="Times New Roman"/>
            <w:sz w:val="24"/>
            <w:szCs w:val="24"/>
          </w:rPr>
          <w:delText xml:space="preserve"> overall individual mood states</w:delText>
        </w:r>
        <w:r w:rsidRPr="009E2406" w:rsidDel="00D12169">
          <w:rPr>
            <w:rFonts w:ascii="Times New Roman" w:hAnsi="Times New Roman" w:cs="Times New Roman"/>
            <w:sz w:val="24"/>
            <w:szCs w:val="24"/>
          </w:rPr>
          <w:delText xml:space="preserve"> </w:delText>
        </w:r>
        <w:r w:rsidR="000A083F" w:rsidDel="00D12169">
          <w:rPr>
            <w:rFonts w:ascii="Times New Roman" w:hAnsi="Times New Roman" w:cs="Times New Roman"/>
            <w:sz w:val="24"/>
            <w:szCs w:val="24"/>
          </w:rPr>
          <w:delText>were</w:delText>
        </w:r>
        <w:r w:rsidRPr="009E2406" w:rsidDel="00D12169">
          <w:rPr>
            <w:rFonts w:ascii="Times New Roman" w:hAnsi="Times New Roman" w:cs="Times New Roman"/>
            <w:sz w:val="24"/>
            <w:szCs w:val="24"/>
          </w:rPr>
          <w:delText xml:space="preserve"> statistically greater than </w:delText>
        </w:r>
        <w:r w:rsidR="0001003D" w:rsidDel="00D12169">
          <w:rPr>
            <w:rFonts w:ascii="Times New Roman" w:hAnsi="Times New Roman" w:cs="Times New Roman"/>
            <w:sz w:val="24"/>
            <w:szCs w:val="24"/>
          </w:rPr>
          <w:delText>one</w:delText>
        </w:r>
        <w:r w:rsidRPr="00C07994" w:rsidDel="00D12169">
          <w:rPr>
            <w:rFonts w:ascii="Times New Roman" w:hAnsi="Times New Roman" w:cs="Times New Roman"/>
            <w:sz w:val="24"/>
            <w:szCs w:val="24"/>
          </w:rPr>
          <w:delText xml:space="preserve">. This is true </w:delText>
        </w:r>
      </w:del>
      <w:r w:rsidRPr="00C07994">
        <w:rPr>
          <w:rFonts w:ascii="Times New Roman" w:hAnsi="Times New Roman" w:cs="Times New Roman"/>
          <w:sz w:val="24"/>
          <w:szCs w:val="24"/>
        </w:rPr>
        <w:t xml:space="preserve">except for the </w:t>
      </w:r>
      <w:r w:rsidR="00AC691E">
        <w:rPr>
          <w:rFonts w:ascii="Times New Roman" w:hAnsi="Times New Roman" w:cs="Times New Roman"/>
          <w:sz w:val="24"/>
          <w:szCs w:val="24"/>
        </w:rPr>
        <w:t xml:space="preserve">EDU’s </w:t>
      </w:r>
      <w:r w:rsidR="000A083F">
        <w:rPr>
          <w:rFonts w:ascii="Times New Roman" w:hAnsi="Times New Roman" w:cs="Times New Roman"/>
          <w:sz w:val="24"/>
          <w:szCs w:val="24"/>
        </w:rPr>
        <w:t>TMS, which showed</w:t>
      </w:r>
      <w:r w:rsidRPr="00C07994">
        <w:rPr>
          <w:rFonts w:ascii="Times New Roman" w:hAnsi="Times New Roman" w:cs="Times New Roman"/>
          <w:sz w:val="24"/>
          <w:szCs w:val="24"/>
        </w:rPr>
        <w:t xml:space="preserve"> little difference in the odds of</w:t>
      </w:r>
      <w:r w:rsidR="0026589E">
        <w:rPr>
          <w:rFonts w:ascii="Times New Roman" w:hAnsi="Times New Roman" w:cs="Times New Roman"/>
          <w:sz w:val="24"/>
          <w:szCs w:val="24"/>
        </w:rPr>
        <w:t xml:space="preserve"> a</w:t>
      </w:r>
      <w:r w:rsidRPr="00C07994">
        <w:rPr>
          <w:rFonts w:ascii="Times New Roman" w:hAnsi="Times New Roman" w:cs="Times New Roman"/>
          <w:sz w:val="24"/>
          <w:szCs w:val="24"/>
        </w:rPr>
        <w:t xml:space="preserve"> change in TMS per unit increase in pre-score.</w:t>
      </w:r>
      <w:r>
        <w:rPr>
          <w:rFonts w:ascii="Times New Roman" w:hAnsi="Times New Roman" w:cs="Times New Roman"/>
          <w:sz w:val="24"/>
          <w:szCs w:val="24"/>
        </w:rPr>
        <w:t xml:space="preserve"> </w:t>
      </w:r>
      <w:ins w:id="30" w:author="Marianne Wamboldt" w:date="2014-02-27T10:47:00Z">
        <w:r w:rsidR="00D12169">
          <w:rPr>
            <w:rFonts w:ascii="Times New Roman" w:hAnsi="Times New Roman" w:cs="Times New Roman"/>
            <w:sz w:val="24"/>
            <w:szCs w:val="24"/>
          </w:rPr>
          <w:t xml:space="preserve">Nonetheless, within the EDU patients, there were significant </w:t>
        </w:r>
      </w:ins>
      <w:ins w:id="31" w:author="Marianne Wamboldt" w:date="2014-02-27T10:48:00Z">
        <w:r w:rsidR="00D12169">
          <w:rPr>
            <w:rFonts w:ascii="Times New Roman" w:hAnsi="Times New Roman" w:cs="Times New Roman"/>
            <w:sz w:val="24"/>
            <w:szCs w:val="24"/>
          </w:rPr>
          <w:t>changes</w:t>
        </w:r>
      </w:ins>
      <w:ins w:id="32" w:author="Marianne Wamboldt" w:date="2014-02-27T10:47:00Z">
        <w:r w:rsidR="00D12169">
          <w:rPr>
            <w:rFonts w:ascii="Times New Roman" w:hAnsi="Times New Roman" w:cs="Times New Roman"/>
            <w:sz w:val="24"/>
            <w:szCs w:val="24"/>
          </w:rPr>
          <w:t xml:space="preserve"> in </w:t>
        </w:r>
      </w:ins>
      <w:ins w:id="33" w:author="Marianne Wamboldt" w:date="2014-02-27T10:49:00Z">
        <w:r w:rsidR="00D12169">
          <w:rPr>
            <w:rFonts w:ascii="Times New Roman" w:hAnsi="Times New Roman" w:cs="Times New Roman"/>
            <w:sz w:val="24"/>
            <w:szCs w:val="24"/>
          </w:rPr>
          <w:t>all of the</w:t>
        </w:r>
      </w:ins>
      <w:ins w:id="34" w:author="Marianne Wamboldt" w:date="2014-02-27T10:48:00Z">
        <w:r w:rsidR="00D12169">
          <w:rPr>
            <w:rFonts w:ascii="Times New Roman" w:hAnsi="Times New Roman" w:cs="Times New Roman"/>
            <w:sz w:val="24"/>
            <w:szCs w:val="24"/>
          </w:rPr>
          <w:t xml:space="preserve"> specific </w:t>
        </w:r>
        <w:commentRangeStart w:id="35"/>
        <w:r w:rsidR="00D12169">
          <w:rPr>
            <w:rFonts w:ascii="Times New Roman" w:hAnsi="Times New Roman" w:cs="Times New Roman"/>
            <w:sz w:val="24"/>
            <w:szCs w:val="24"/>
          </w:rPr>
          <w:t>moods</w:t>
        </w:r>
      </w:ins>
      <w:commentRangeEnd w:id="35"/>
      <w:ins w:id="36" w:author="Marianne Wamboldt" w:date="2014-02-27T10:49:00Z">
        <w:r w:rsidR="00D12169">
          <w:rPr>
            <w:rStyle w:val="CommentReference"/>
          </w:rPr>
          <w:commentReference w:id="35"/>
        </w:r>
      </w:ins>
      <w:ins w:id="38" w:author="Marianne Wamboldt" w:date="2014-02-27T10:48:00Z">
        <w:r w:rsidR="00D12169">
          <w:rPr>
            <w:rFonts w:ascii="Times New Roman" w:hAnsi="Times New Roman" w:cs="Times New Roman"/>
            <w:sz w:val="24"/>
            <w:szCs w:val="24"/>
          </w:rPr>
          <w:t xml:space="preserve">. </w:t>
        </w:r>
      </w:ins>
    </w:p>
    <w:p w14:paraId="167CC651" w14:textId="77777777" w:rsidR="005706FC" w:rsidRPr="009E2406" w:rsidRDefault="005706FC" w:rsidP="00264ACF">
      <w:pPr>
        <w:spacing w:after="0" w:line="480" w:lineRule="auto"/>
        <w:contextualSpacing/>
        <w:jc w:val="center"/>
        <w:rPr>
          <w:rFonts w:ascii="Times New Roman" w:hAnsi="Times New Roman" w:cs="Times New Roman"/>
          <w:sz w:val="24"/>
          <w:szCs w:val="24"/>
        </w:rPr>
      </w:pPr>
      <w:r w:rsidRPr="009E2406">
        <w:rPr>
          <w:rFonts w:ascii="Times New Roman" w:hAnsi="Times New Roman" w:cs="Times New Roman"/>
          <w:sz w:val="24"/>
          <w:szCs w:val="24"/>
        </w:rPr>
        <w:t xml:space="preserve">INSERT TABLE </w:t>
      </w:r>
      <w:r>
        <w:rPr>
          <w:rFonts w:ascii="Times New Roman" w:hAnsi="Times New Roman" w:cs="Times New Roman"/>
          <w:sz w:val="24"/>
          <w:szCs w:val="24"/>
        </w:rPr>
        <w:t>3</w:t>
      </w:r>
    </w:p>
    <w:p w14:paraId="4BD0BFA8" w14:textId="77777777" w:rsidR="005706FC"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006F0D99">
        <w:rPr>
          <w:rFonts w:ascii="Times New Roman" w:hAnsi="Times New Roman" w:cs="Times New Roman"/>
          <w:sz w:val="24"/>
          <w:szCs w:val="24"/>
        </w:rPr>
        <w:t>W</w:t>
      </w:r>
      <w:r>
        <w:rPr>
          <w:rFonts w:ascii="Times New Roman" w:hAnsi="Times New Roman" w:cs="Times New Roman"/>
          <w:sz w:val="24"/>
          <w:szCs w:val="24"/>
        </w:rPr>
        <w:t>hen controlling for the pre-</w:t>
      </w:r>
      <w:r w:rsidRPr="009E2406">
        <w:rPr>
          <w:rFonts w:ascii="Times New Roman" w:hAnsi="Times New Roman" w:cs="Times New Roman"/>
          <w:sz w:val="24"/>
          <w:szCs w:val="24"/>
        </w:rPr>
        <w:t xml:space="preserve">mood score and analyzing across units, there </w:t>
      </w:r>
      <w:r>
        <w:rPr>
          <w:rFonts w:ascii="Times New Roman" w:hAnsi="Times New Roman" w:cs="Times New Roman"/>
          <w:sz w:val="24"/>
          <w:szCs w:val="24"/>
        </w:rPr>
        <w:t>was</w:t>
      </w:r>
      <w:r w:rsidRPr="009E2406">
        <w:rPr>
          <w:rFonts w:ascii="Times New Roman" w:hAnsi="Times New Roman" w:cs="Times New Roman"/>
          <w:sz w:val="24"/>
          <w:szCs w:val="24"/>
        </w:rPr>
        <w:t xml:space="preserve"> no significant association between changes in TMS and demographic variables </w:t>
      </w:r>
      <w:r w:rsidRPr="009E2406">
        <w:rPr>
          <w:rFonts w:ascii="Times New Roman" w:hAnsi="Times New Roman" w:cs="Times New Roman"/>
          <w:b/>
          <w:sz w:val="24"/>
          <w:szCs w:val="24"/>
        </w:rPr>
        <w:t>(</w:t>
      </w:r>
      <w:r w:rsidRPr="009E2406">
        <w:rPr>
          <w:rFonts w:ascii="Times New Roman" w:hAnsi="Times New Roman" w:cs="Times New Roman"/>
          <w:sz w:val="24"/>
          <w:szCs w:val="24"/>
        </w:rPr>
        <w:t>age, gender,</w:t>
      </w:r>
      <w:r w:rsidRPr="009E2406">
        <w:rPr>
          <w:rFonts w:ascii="Times New Roman" w:hAnsi="Times New Roman" w:cs="Times New Roman"/>
          <w:b/>
          <w:sz w:val="24"/>
          <w:szCs w:val="24"/>
        </w:rPr>
        <w:t xml:space="preserve"> </w:t>
      </w:r>
      <w:r w:rsidRPr="009E2406">
        <w:rPr>
          <w:rFonts w:ascii="Times New Roman" w:hAnsi="Times New Roman" w:cs="Times New Roman"/>
          <w:sz w:val="24"/>
          <w:szCs w:val="24"/>
        </w:rPr>
        <w:t xml:space="preserve">race, ethnicity, </w:t>
      </w:r>
      <w:r w:rsidR="00B3234C">
        <w:rPr>
          <w:rFonts w:ascii="Times New Roman" w:hAnsi="Times New Roman" w:cs="Times New Roman"/>
          <w:sz w:val="24"/>
          <w:szCs w:val="24"/>
        </w:rPr>
        <w:t>primary diagnose</w:t>
      </w:r>
      <w:r w:rsidRPr="009E2406">
        <w:rPr>
          <w:rFonts w:ascii="Times New Roman" w:hAnsi="Times New Roman" w:cs="Times New Roman"/>
          <w:sz w:val="24"/>
          <w:szCs w:val="24"/>
        </w:rPr>
        <w:t xml:space="preserve">s, insurance status, treatment unit, and length of stay). This indicates that mood scores did not change unequally across the demographic variables. Although there was no significant association between TMS and patient characteristics, there were significant odds of a change in mood state among psychiatric units and gender. Shown in Table </w:t>
      </w:r>
      <w:r>
        <w:rPr>
          <w:rFonts w:ascii="Times New Roman" w:hAnsi="Times New Roman" w:cs="Times New Roman"/>
          <w:sz w:val="24"/>
          <w:szCs w:val="24"/>
        </w:rPr>
        <w:t>3</w:t>
      </w:r>
      <w:r w:rsidRPr="009E2406">
        <w:rPr>
          <w:rFonts w:ascii="Times New Roman" w:hAnsi="Times New Roman" w:cs="Times New Roman"/>
          <w:sz w:val="24"/>
          <w:szCs w:val="24"/>
        </w:rPr>
        <w:t xml:space="preserve">, for all three psychiatric units, the mood state with the greatest odds of </w:t>
      </w:r>
      <w:r w:rsidR="004F684A">
        <w:rPr>
          <w:rFonts w:ascii="Times New Roman" w:hAnsi="Times New Roman" w:cs="Times New Roman"/>
          <w:sz w:val="24"/>
          <w:szCs w:val="24"/>
        </w:rPr>
        <w:t xml:space="preserve">a </w:t>
      </w:r>
      <w:r w:rsidRPr="009E2406">
        <w:rPr>
          <w:rFonts w:ascii="Times New Roman" w:hAnsi="Times New Roman" w:cs="Times New Roman"/>
          <w:sz w:val="24"/>
          <w:szCs w:val="24"/>
        </w:rPr>
        <w:t xml:space="preserve">change </w:t>
      </w:r>
      <w:r>
        <w:rPr>
          <w:rFonts w:ascii="Times New Roman" w:hAnsi="Times New Roman" w:cs="Times New Roman"/>
          <w:sz w:val="24"/>
          <w:szCs w:val="24"/>
        </w:rPr>
        <w:t>was</w:t>
      </w:r>
      <w:r w:rsidRPr="009E2406">
        <w:rPr>
          <w:rFonts w:ascii="Times New Roman" w:hAnsi="Times New Roman" w:cs="Times New Roman"/>
          <w:sz w:val="24"/>
          <w:szCs w:val="24"/>
        </w:rPr>
        <w:t xml:space="preserve"> anger</w:t>
      </w:r>
      <w:r>
        <w:rPr>
          <w:rFonts w:ascii="Times New Roman" w:hAnsi="Times New Roman" w:cs="Times New Roman"/>
          <w:sz w:val="24"/>
          <w:szCs w:val="24"/>
        </w:rPr>
        <w:t xml:space="preserve">. The mood state with the </w:t>
      </w:r>
      <w:r w:rsidR="006F0D99">
        <w:rPr>
          <w:rFonts w:ascii="Times New Roman" w:hAnsi="Times New Roman" w:cs="Times New Roman"/>
          <w:sz w:val="24"/>
          <w:szCs w:val="24"/>
        </w:rPr>
        <w:t>greatest odds of a</w:t>
      </w:r>
      <w:r>
        <w:rPr>
          <w:rFonts w:ascii="Times New Roman" w:hAnsi="Times New Roman" w:cs="Times New Roman"/>
          <w:sz w:val="24"/>
          <w:szCs w:val="24"/>
        </w:rPr>
        <w:t xml:space="preserve"> change for females </w:t>
      </w:r>
      <w:r w:rsidR="00E539A8">
        <w:rPr>
          <w:rFonts w:ascii="Times New Roman" w:hAnsi="Times New Roman" w:cs="Times New Roman"/>
          <w:sz w:val="24"/>
          <w:szCs w:val="24"/>
        </w:rPr>
        <w:t>was</w:t>
      </w:r>
      <w:r>
        <w:rPr>
          <w:rFonts w:ascii="Times New Roman" w:hAnsi="Times New Roman" w:cs="Times New Roman"/>
          <w:sz w:val="24"/>
          <w:szCs w:val="24"/>
        </w:rPr>
        <w:t xml:space="preserve"> also anger, while males </w:t>
      </w:r>
      <w:r w:rsidR="00E539A8">
        <w:rPr>
          <w:rFonts w:ascii="Times New Roman" w:hAnsi="Times New Roman" w:cs="Times New Roman"/>
          <w:sz w:val="24"/>
          <w:szCs w:val="24"/>
        </w:rPr>
        <w:t>had</w:t>
      </w:r>
      <w:r>
        <w:rPr>
          <w:rFonts w:ascii="Times New Roman" w:hAnsi="Times New Roman" w:cs="Times New Roman"/>
          <w:sz w:val="24"/>
          <w:szCs w:val="24"/>
        </w:rPr>
        <w:t xml:space="preserve"> </w:t>
      </w:r>
      <w:r w:rsidR="00E539A8">
        <w:rPr>
          <w:rFonts w:ascii="Times New Roman" w:hAnsi="Times New Roman" w:cs="Times New Roman"/>
          <w:sz w:val="24"/>
          <w:szCs w:val="24"/>
        </w:rPr>
        <w:t>greater odds</w:t>
      </w:r>
      <w:r w:rsidR="006F0D99">
        <w:rPr>
          <w:rFonts w:ascii="Times New Roman" w:hAnsi="Times New Roman" w:cs="Times New Roman"/>
          <w:sz w:val="24"/>
          <w:szCs w:val="24"/>
        </w:rPr>
        <w:t xml:space="preserve"> of </w:t>
      </w:r>
      <w:r w:rsidR="008C3510">
        <w:rPr>
          <w:rFonts w:ascii="Times New Roman" w:hAnsi="Times New Roman" w:cs="Times New Roman"/>
          <w:sz w:val="24"/>
          <w:szCs w:val="24"/>
        </w:rPr>
        <w:t xml:space="preserve">a </w:t>
      </w:r>
      <w:r>
        <w:rPr>
          <w:rFonts w:ascii="Times New Roman" w:hAnsi="Times New Roman" w:cs="Times New Roman"/>
          <w:sz w:val="24"/>
          <w:szCs w:val="24"/>
        </w:rPr>
        <w:t xml:space="preserve">change in both anger and confusion.  </w:t>
      </w:r>
    </w:p>
    <w:p w14:paraId="22556CA5" w14:textId="77777777" w:rsidR="005706FC" w:rsidRPr="009E2406" w:rsidRDefault="005706FC" w:rsidP="00264ACF">
      <w:pPr>
        <w:spacing w:after="0" w:line="480" w:lineRule="auto"/>
        <w:contextualSpacing/>
        <w:rPr>
          <w:rFonts w:ascii="Times New Roman" w:hAnsi="Times New Roman" w:cs="Times New Roman"/>
          <w:b/>
          <w:sz w:val="24"/>
          <w:szCs w:val="24"/>
        </w:rPr>
      </w:pPr>
      <w:r w:rsidRPr="009E2406">
        <w:rPr>
          <w:rFonts w:ascii="Times New Roman" w:hAnsi="Times New Roman" w:cs="Times New Roman"/>
          <w:b/>
          <w:sz w:val="24"/>
          <w:szCs w:val="24"/>
        </w:rPr>
        <w:t>Discussion</w:t>
      </w:r>
    </w:p>
    <w:p w14:paraId="4235BCE6" w14:textId="77777777" w:rsidR="006770B1"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00C74A0B">
        <w:rPr>
          <w:rFonts w:ascii="Times New Roman" w:hAnsi="Times New Roman" w:cs="Times New Roman"/>
          <w:sz w:val="24"/>
          <w:szCs w:val="24"/>
        </w:rPr>
        <w:t>Adolescents</w:t>
      </w:r>
      <w:r w:rsidR="006770B1">
        <w:rPr>
          <w:rFonts w:ascii="Times New Roman" w:hAnsi="Times New Roman" w:cs="Times New Roman"/>
          <w:sz w:val="24"/>
          <w:szCs w:val="24"/>
        </w:rPr>
        <w:t xml:space="preserve"> </w:t>
      </w:r>
      <w:r w:rsidR="00C74A0B">
        <w:rPr>
          <w:rFonts w:ascii="Times New Roman" w:hAnsi="Times New Roman" w:cs="Times New Roman"/>
          <w:sz w:val="24"/>
          <w:szCs w:val="24"/>
        </w:rPr>
        <w:t>presenting</w:t>
      </w:r>
      <w:r w:rsidR="006770B1">
        <w:rPr>
          <w:rFonts w:ascii="Times New Roman" w:hAnsi="Times New Roman" w:cs="Times New Roman"/>
          <w:sz w:val="24"/>
          <w:szCs w:val="24"/>
        </w:rPr>
        <w:t xml:space="preserve"> to a psychiatric hospital with moderate to severe emotional and behavioral disturbances are often unaware of their internal moods or thoughts</w:t>
      </w:r>
      <w:r w:rsidR="00781380">
        <w:rPr>
          <w:rFonts w:ascii="Times New Roman" w:hAnsi="Times New Roman" w:cs="Times New Roman"/>
          <w:sz w:val="24"/>
          <w:szCs w:val="24"/>
        </w:rPr>
        <w:t xml:space="preserve"> and are unable to </w:t>
      </w:r>
      <w:r w:rsidR="006770B1">
        <w:rPr>
          <w:rFonts w:ascii="Times New Roman" w:hAnsi="Times New Roman" w:cs="Times New Roman"/>
          <w:sz w:val="24"/>
          <w:szCs w:val="24"/>
        </w:rPr>
        <w:t xml:space="preserve">regulate them. </w:t>
      </w:r>
      <w:r w:rsidR="008C3510">
        <w:rPr>
          <w:rFonts w:ascii="Times New Roman" w:hAnsi="Times New Roman" w:cs="Times New Roman"/>
          <w:sz w:val="24"/>
          <w:szCs w:val="24"/>
        </w:rPr>
        <w:t>A</w:t>
      </w:r>
      <w:r w:rsidR="006770B1">
        <w:rPr>
          <w:rFonts w:ascii="Times New Roman" w:hAnsi="Times New Roman" w:cs="Times New Roman"/>
          <w:sz w:val="24"/>
          <w:szCs w:val="24"/>
        </w:rPr>
        <w:t xml:space="preserve"> challenge of the psychiatric inpatient unit is </w:t>
      </w:r>
      <w:r w:rsidR="008C3510">
        <w:rPr>
          <w:rFonts w:ascii="Times New Roman" w:hAnsi="Times New Roman" w:cs="Times New Roman"/>
          <w:sz w:val="24"/>
          <w:szCs w:val="24"/>
        </w:rPr>
        <w:t xml:space="preserve">connecting with the child so that </w:t>
      </w:r>
      <w:r w:rsidR="008C3510">
        <w:rPr>
          <w:rFonts w:ascii="Times New Roman" w:hAnsi="Times New Roman" w:cs="Times New Roman"/>
          <w:sz w:val="24"/>
          <w:szCs w:val="24"/>
        </w:rPr>
        <w:lastRenderedPageBreak/>
        <w:t>his or her troubles are understood</w:t>
      </w:r>
      <w:r w:rsidR="004F2690">
        <w:rPr>
          <w:rFonts w:ascii="Times New Roman" w:hAnsi="Times New Roman" w:cs="Times New Roman"/>
          <w:sz w:val="24"/>
          <w:szCs w:val="24"/>
        </w:rPr>
        <w:t xml:space="preserve">, </w:t>
      </w:r>
      <w:r w:rsidR="00B502FC">
        <w:rPr>
          <w:rFonts w:ascii="Times New Roman" w:hAnsi="Times New Roman" w:cs="Times New Roman"/>
          <w:sz w:val="24"/>
          <w:szCs w:val="24"/>
        </w:rPr>
        <w:t>and then</w:t>
      </w:r>
      <w:r w:rsidR="00CD07BD">
        <w:rPr>
          <w:rFonts w:ascii="Times New Roman" w:hAnsi="Times New Roman" w:cs="Times New Roman"/>
          <w:sz w:val="24"/>
          <w:szCs w:val="24"/>
        </w:rPr>
        <w:t xml:space="preserve"> </w:t>
      </w:r>
      <w:r w:rsidR="008C3510">
        <w:rPr>
          <w:rFonts w:ascii="Times New Roman" w:hAnsi="Times New Roman" w:cs="Times New Roman"/>
          <w:sz w:val="24"/>
          <w:szCs w:val="24"/>
        </w:rPr>
        <w:t>teaching the child</w:t>
      </w:r>
      <w:r w:rsidR="00CD07BD">
        <w:rPr>
          <w:rFonts w:ascii="Times New Roman" w:hAnsi="Times New Roman" w:cs="Times New Roman"/>
          <w:sz w:val="24"/>
          <w:szCs w:val="24"/>
        </w:rPr>
        <w:t xml:space="preserve"> a variety of coping strategies to </w:t>
      </w:r>
      <w:r w:rsidR="00CF6C9C">
        <w:rPr>
          <w:rFonts w:ascii="Times New Roman" w:hAnsi="Times New Roman" w:cs="Times New Roman"/>
          <w:sz w:val="24"/>
          <w:szCs w:val="24"/>
        </w:rPr>
        <w:t xml:space="preserve">safely </w:t>
      </w:r>
      <w:r w:rsidR="008C3510">
        <w:rPr>
          <w:rFonts w:ascii="Times New Roman" w:hAnsi="Times New Roman" w:cs="Times New Roman"/>
          <w:sz w:val="24"/>
          <w:szCs w:val="24"/>
        </w:rPr>
        <w:t>work through internal struggles.</w:t>
      </w:r>
      <w:r w:rsidR="003311E6">
        <w:rPr>
          <w:rFonts w:ascii="Times New Roman" w:hAnsi="Times New Roman" w:cs="Times New Roman"/>
          <w:sz w:val="24"/>
          <w:szCs w:val="24"/>
        </w:rPr>
        <w:t xml:space="preserve"> A</w:t>
      </w:r>
      <w:r w:rsidR="006770B1">
        <w:rPr>
          <w:rFonts w:ascii="Times New Roman" w:hAnsi="Times New Roman" w:cs="Times New Roman"/>
          <w:sz w:val="24"/>
          <w:szCs w:val="24"/>
        </w:rPr>
        <w:t xml:space="preserve"> non-verbal means of communicating is often</w:t>
      </w:r>
      <w:r w:rsidR="00CD07BD">
        <w:rPr>
          <w:rFonts w:ascii="Times New Roman" w:hAnsi="Times New Roman" w:cs="Times New Roman"/>
          <w:sz w:val="24"/>
          <w:szCs w:val="24"/>
        </w:rPr>
        <w:t xml:space="preserve"> the first step in helping </w:t>
      </w:r>
      <w:r w:rsidR="003311E6">
        <w:rPr>
          <w:rFonts w:ascii="Times New Roman" w:hAnsi="Times New Roman" w:cs="Times New Roman"/>
          <w:sz w:val="24"/>
          <w:szCs w:val="24"/>
        </w:rPr>
        <w:t xml:space="preserve">depressed, anxious, angry, or highly controlled youth </w:t>
      </w:r>
      <w:r w:rsidR="00B40039">
        <w:rPr>
          <w:rFonts w:ascii="Times New Roman" w:hAnsi="Times New Roman" w:cs="Times New Roman"/>
          <w:sz w:val="24"/>
          <w:szCs w:val="24"/>
        </w:rPr>
        <w:t>identify internal states and</w:t>
      </w:r>
      <w:r w:rsidR="00CD07BD">
        <w:rPr>
          <w:rFonts w:ascii="Times New Roman" w:hAnsi="Times New Roman" w:cs="Times New Roman"/>
          <w:sz w:val="24"/>
          <w:szCs w:val="24"/>
        </w:rPr>
        <w:t xml:space="preserve"> express these states</w:t>
      </w:r>
      <w:r w:rsidR="006770B1">
        <w:rPr>
          <w:rFonts w:ascii="Times New Roman" w:hAnsi="Times New Roman" w:cs="Times New Roman"/>
          <w:sz w:val="24"/>
          <w:szCs w:val="24"/>
        </w:rPr>
        <w:t xml:space="preserve"> in a </w:t>
      </w:r>
      <w:r w:rsidR="00CD07BD">
        <w:rPr>
          <w:rFonts w:ascii="Times New Roman" w:hAnsi="Times New Roman" w:cs="Times New Roman"/>
          <w:sz w:val="24"/>
          <w:szCs w:val="24"/>
        </w:rPr>
        <w:t>beneficial manner</w:t>
      </w:r>
      <w:r w:rsidR="006770B1">
        <w:rPr>
          <w:rFonts w:ascii="Times New Roman" w:hAnsi="Times New Roman" w:cs="Times New Roman"/>
          <w:sz w:val="24"/>
          <w:szCs w:val="24"/>
        </w:rPr>
        <w:t xml:space="preserve">. One intervention that </w:t>
      </w:r>
      <w:r w:rsidR="00CA5376">
        <w:rPr>
          <w:rFonts w:ascii="Times New Roman" w:hAnsi="Times New Roman" w:cs="Times New Roman"/>
          <w:sz w:val="24"/>
          <w:szCs w:val="24"/>
        </w:rPr>
        <w:t>employs non-verbal communication is dance/</w:t>
      </w:r>
      <w:r w:rsidR="006770B1">
        <w:rPr>
          <w:rFonts w:ascii="Times New Roman" w:hAnsi="Times New Roman" w:cs="Times New Roman"/>
          <w:sz w:val="24"/>
          <w:szCs w:val="24"/>
        </w:rPr>
        <w:t xml:space="preserve">movement therapy. Clinicians involved with this intervention state that it is helpful in engaging and reaching youth </w:t>
      </w:r>
      <w:r w:rsidR="006770B1">
        <w:rPr>
          <w:rFonts w:ascii="Times New Roman" w:hAnsi="Times New Roman" w:cs="Times New Roman"/>
          <w:sz w:val="24"/>
          <w:szCs w:val="24"/>
        </w:rPr>
        <w:fldChar w:fldCharType="begin"/>
      </w:r>
      <w:r w:rsidR="001E2688">
        <w:rPr>
          <w:rFonts w:ascii="Times New Roman" w:hAnsi="Times New Roman" w:cs="Times New Roman"/>
          <w:sz w:val="24"/>
          <w:szCs w:val="24"/>
        </w:rPr>
        <w:instrText xml:space="preserve"> ADDIN EN.CITE &lt;EndNote&gt;&lt;Cite&gt;&lt;Author&gt;Kennedy&lt;/Author&gt;&lt;Year&gt;2014&lt;/Year&gt;&lt;RecNum&gt;30&lt;/RecNum&gt;&lt;DisplayText&gt;(Kennedy, Reed, &amp;amp; Wamboldt, 2014)&lt;/DisplayText&gt;&lt;record&gt;&lt;rec-number&gt;30&lt;/rec-number&gt;&lt;foreign-keys&gt;&lt;key app="EN" db-id="sxa0raawysfr05etf9355vvsazz0zx0swepw"&gt;30&lt;/key&gt;&lt;/foreign-keys&gt;&lt;ref-type name="Journal Article"&gt;17&lt;/ref-type&gt;&lt;contributors&gt;&lt;authors&gt;&lt;author&gt;Kennedy, Heather&lt;/author&gt;&lt;author&gt;Reed, Katherine&lt;/author&gt;&lt;author&gt;Wamboldt, Marianne Z.&lt;/author&gt;&lt;/authors&gt;&lt;/contributors&gt;&lt;titles&gt;&lt;title&gt;Staff perceptions of complementary and alternative therapy integration into a child and adolescent psychiatry program&lt;/title&gt;&lt;secondary-title&gt;The Arts in Psychotherapy&lt;/secondary-title&gt;&lt;/titles&gt;&lt;periodical&gt;&lt;full-title&gt;The Arts in Psychotherapy&lt;/full-title&gt;&lt;/periodical&gt;&lt;pages&gt;21-26&lt;/pages&gt;&lt;volume&gt;41&lt;/volume&gt;&lt;number&gt;1&lt;/number&gt;&lt;keywords&gt;&lt;keyword&gt;Complementary and alternative medicine&lt;/keyword&gt;&lt;keyword&gt;Children&lt;/keyword&gt;&lt;keyword&gt;Adolescents&lt;/keyword&gt;&lt;keyword&gt;Mental illness&lt;/keyword&gt;&lt;keyword&gt;Inpatients&lt;/keyword&gt;&lt;/keywords&gt;&lt;dates&gt;&lt;year&gt;2014&lt;/year&gt;&lt;pub-dates&gt;&lt;date&gt;2//&lt;/date&gt;&lt;/pub-dates&gt;&lt;/dates&gt;&lt;isbn&gt;0197-4556&lt;/isbn&gt;&lt;urls&gt;&lt;related-urls&gt;&lt;url&gt;http://www.sciencedirect.com/science/article/pii/S0197455613001706&lt;/url&gt;&lt;/related-urls&gt;&lt;/urls&gt;&lt;electronic-resource-num&gt;http://dx.doi.org/10.1016/j.aip.2013.10.007&lt;/electronic-resource-num&gt;&lt;/record&gt;&lt;/Cite&gt;&lt;/EndNote&gt;</w:instrText>
      </w:r>
      <w:r w:rsidR="006770B1">
        <w:rPr>
          <w:rFonts w:ascii="Times New Roman" w:hAnsi="Times New Roman" w:cs="Times New Roman"/>
          <w:sz w:val="24"/>
          <w:szCs w:val="24"/>
        </w:rPr>
        <w:fldChar w:fldCharType="separate"/>
      </w:r>
      <w:r w:rsidR="001E2688">
        <w:rPr>
          <w:rFonts w:ascii="Times New Roman" w:hAnsi="Times New Roman" w:cs="Times New Roman"/>
          <w:noProof/>
          <w:sz w:val="24"/>
          <w:szCs w:val="24"/>
        </w:rPr>
        <w:t>(</w:t>
      </w:r>
      <w:hyperlink w:anchor="_ENREF_19" w:tooltip="Kennedy, 2014 #30" w:history="1">
        <w:r w:rsidR="006F08C6">
          <w:rPr>
            <w:rFonts w:ascii="Times New Roman" w:hAnsi="Times New Roman" w:cs="Times New Roman"/>
            <w:noProof/>
            <w:sz w:val="24"/>
            <w:szCs w:val="24"/>
          </w:rPr>
          <w:t>Kennedy, Reed, &amp; Wamboldt, 2014</w:t>
        </w:r>
      </w:hyperlink>
      <w:r w:rsidR="001E2688">
        <w:rPr>
          <w:rFonts w:ascii="Times New Roman" w:hAnsi="Times New Roman" w:cs="Times New Roman"/>
          <w:noProof/>
          <w:sz w:val="24"/>
          <w:szCs w:val="24"/>
        </w:rPr>
        <w:t>)</w:t>
      </w:r>
      <w:r w:rsidR="006770B1">
        <w:rPr>
          <w:rFonts w:ascii="Times New Roman" w:hAnsi="Times New Roman" w:cs="Times New Roman"/>
          <w:sz w:val="24"/>
          <w:szCs w:val="24"/>
        </w:rPr>
        <w:fldChar w:fldCharType="end"/>
      </w:r>
      <w:r w:rsidR="006770B1">
        <w:rPr>
          <w:rFonts w:ascii="Times New Roman" w:hAnsi="Times New Roman" w:cs="Times New Roman"/>
          <w:sz w:val="24"/>
          <w:szCs w:val="24"/>
        </w:rPr>
        <w:t>.  However, there is scant research on the effects of DMT for psychiatrically disturbed youth.</w:t>
      </w:r>
    </w:p>
    <w:p w14:paraId="229C9DEC" w14:textId="77777777" w:rsidR="001B1C99" w:rsidRDefault="006770B1" w:rsidP="00264A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C0C19">
        <w:rPr>
          <w:rFonts w:ascii="Times New Roman" w:hAnsi="Times New Roman" w:cs="Times New Roman"/>
          <w:sz w:val="24"/>
          <w:szCs w:val="24"/>
        </w:rPr>
        <w:t xml:space="preserve">When embedded within a larger therapeutic structure such as an inpatient unit, it is challenging to understand what DMT offers therapeutically </w:t>
      </w:r>
      <w:r w:rsidR="00F84E4A">
        <w:rPr>
          <w:rFonts w:ascii="Times New Roman" w:hAnsi="Times New Roman" w:cs="Times New Roman"/>
          <w:sz w:val="24"/>
          <w:szCs w:val="24"/>
        </w:rPr>
        <w:t>over and above the other interventions</w:t>
      </w:r>
      <w:r>
        <w:rPr>
          <w:rFonts w:ascii="Times New Roman" w:hAnsi="Times New Roman" w:cs="Times New Roman"/>
          <w:sz w:val="24"/>
          <w:szCs w:val="24"/>
        </w:rPr>
        <w:t xml:space="preserve">. Our </w:t>
      </w:r>
      <w:r w:rsidR="0075414A">
        <w:rPr>
          <w:rFonts w:ascii="Times New Roman" w:hAnsi="Times New Roman" w:cs="Times New Roman"/>
          <w:sz w:val="24"/>
          <w:szCs w:val="24"/>
        </w:rPr>
        <w:t>results indicate that a</w:t>
      </w:r>
      <w:r>
        <w:rPr>
          <w:rFonts w:ascii="Times New Roman" w:hAnsi="Times New Roman" w:cs="Times New Roman"/>
          <w:sz w:val="24"/>
          <w:szCs w:val="24"/>
        </w:rPr>
        <w:t xml:space="preserve"> group DMT session impa</w:t>
      </w:r>
      <w:r w:rsidR="005B3731">
        <w:rPr>
          <w:rFonts w:ascii="Times New Roman" w:hAnsi="Times New Roman" w:cs="Times New Roman"/>
          <w:sz w:val="24"/>
          <w:szCs w:val="24"/>
        </w:rPr>
        <w:t>ct</w:t>
      </w:r>
      <w:r w:rsidR="00962ED4">
        <w:rPr>
          <w:rFonts w:ascii="Times New Roman" w:hAnsi="Times New Roman" w:cs="Times New Roman"/>
          <w:sz w:val="24"/>
          <w:szCs w:val="24"/>
        </w:rPr>
        <w:t>s</w:t>
      </w:r>
      <w:r w:rsidR="005B3731">
        <w:rPr>
          <w:rFonts w:ascii="Times New Roman" w:hAnsi="Times New Roman" w:cs="Times New Roman"/>
          <w:sz w:val="24"/>
          <w:szCs w:val="24"/>
        </w:rPr>
        <w:t xml:space="preserve"> </w:t>
      </w:r>
      <w:r w:rsidR="008837E6">
        <w:rPr>
          <w:rFonts w:ascii="Times New Roman" w:hAnsi="Times New Roman" w:cs="Times New Roman"/>
          <w:sz w:val="24"/>
          <w:szCs w:val="24"/>
        </w:rPr>
        <w:t>adolescent mood states</w:t>
      </w:r>
      <w:r w:rsidR="00962ED4">
        <w:rPr>
          <w:rFonts w:ascii="Times New Roman" w:hAnsi="Times New Roman" w:cs="Times New Roman"/>
          <w:sz w:val="24"/>
          <w:szCs w:val="24"/>
        </w:rPr>
        <w:t xml:space="preserve">. By </w:t>
      </w:r>
      <w:r>
        <w:rPr>
          <w:rFonts w:ascii="Times New Roman" w:hAnsi="Times New Roman" w:cs="Times New Roman"/>
          <w:sz w:val="24"/>
          <w:szCs w:val="24"/>
        </w:rPr>
        <w:t>help</w:t>
      </w:r>
      <w:r w:rsidR="00962ED4">
        <w:rPr>
          <w:rFonts w:ascii="Times New Roman" w:hAnsi="Times New Roman" w:cs="Times New Roman"/>
          <w:sz w:val="24"/>
          <w:szCs w:val="24"/>
        </w:rPr>
        <w:t>ing</w:t>
      </w:r>
      <w:r>
        <w:rPr>
          <w:rFonts w:ascii="Times New Roman" w:hAnsi="Times New Roman" w:cs="Times New Roman"/>
          <w:sz w:val="24"/>
          <w:szCs w:val="24"/>
        </w:rPr>
        <w:t xml:space="preserve"> youth become more aware of their internal states,</w:t>
      </w:r>
      <w:r w:rsidR="00962ED4">
        <w:rPr>
          <w:rFonts w:ascii="Times New Roman" w:hAnsi="Times New Roman" w:cs="Times New Roman"/>
          <w:sz w:val="24"/>
          <w:szCs w:val="24"/>
        </w:rPr>
        <w:t xml:space="preserve"> DMT may</w:t>
      </w:r>
      <w:r>
        <w:rPr>
          <w:rFonts w:ascii="Times New Roman" w:hAnsi="Times New Roman" w:cs="Times New Roman"/>
          <w:sz w:val="24"/>
          <w:szCs w:val="24"/>
        </w:rPr>
        <w:t xml:space="preserve"> serve as a potential coping strategy </w:t>
      </w:r>
      <w:r w:rsidR="001E7153">
        <w:rPr>
          <w:rFonts w:ascii="Times New Roman" w:hAnsi="Times New Roman" w:cs="Times New Roman"/>
          <w:sz w:val="24"/>
          <w:szCs w:val="24"/>
        </w:rPr>
        <w:t xml:space="preserve">for modulating </w:t>
      </w:r>
      <w:r w:rsidR="00962ED4">
        <w:rPr>
          <w:rFonts w:ascii="Times New Roman" w:hAnsi="Times New Roman" w:cs="Times New Roman"/>
          <w:sz w:val="24"/>
          <w:szCs w:val="24"/>
        </w:rPr>
        <w:t>particular</w:t>
      </w:r>
      <w:r w:rsidR="001E7153">
        <w:rPr>
          <w:rFonts w:ascii="Times New Roman" w:hAnsi="Times New Roman" w:cs="Times New Roman"/>
          <w:sz w:val="24"/>
          <w:szCs w:val="24"/>
        </w:rPr>
        <w:t xml:space="preserve"> emotions. </w:t>
      </w:r>
    </w:p>
    <w:p w14:paraId="6D631C75" w14:textId="77777777" w:rsidR="005706FC" w:rsidRDefault="000E69CD" w:rsidP="00823C3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showed that most patients</w:t>
      </w:r>
      <w:r w:rsidR="005706FC" w:rsidRPr="009E2406">
        <w:rPr>
          <w:rFonts w:ascii="Times New Roman" w:hAnsi="Times New Roman" w:cs="Times New Roman"/>
          <w:sz w:val="24"/>
          <w:szCs w:val="24"/>
        </w:rPr>
        <w:t xml:space="preserve"> reported changes in their mood states from the beginning</w:t>
      </w:r>
      <w:r>
        <w:rPr>
          <w:rFonts w:ascii="Times New Roman" w:hAnsi="Times New Roman" w:cs="Times New Roman"/>
          <w:sz w:val="24"/>
          <w:szCs w:val="24"/>
        </w:rPr>
        <w:t xml:space="preserve"> to the end of the DMT session, especially if they reported </w:t>
      </w:r>
      <w:r w:rsidR="005E5C9B">
        <w:rPr>
          <w:rFonts w:ascii="Times New Roman" w:hAnsi="Times New Roman" w:cs="Times New Roman"/>
          <w:sz w:val="24"/>
          <w:szCs w:val="24"/>
        </w:rPr>
        <w:t>“</w:t>
      </w:r>
      <w:r>
        <w:rPr>
          <w:rFonts w:ascii="Times New Roman" w:hAnsi="Times New Roman" w:cs="Times New Roman"/>
          <w:sz w:val="24"/>
          <w:szCs w:val="24"/>
        </w:rPr>
        <w:t>a little</w:t>
      </w:r>
      <w:r w:rsidR="005E5C9B">
        <w:rPr>
          <w:rFonts w:ascii="Times New Roman" w:hAnsi="Times New Roman" w:cs="Times New Roman"/>
          <w:sz w:val="24"/>
          <w:szCs w:val="24"/>
        </w:rPr>
        <w:t>”</w:t>
      </w:r>
      <w:r>
        <w:rPr>
          <w:rFonts w:ascii="Times New Roman" w:hAnsi="Times New Roman" w:cs="Times New Roman"/>
          <w:sz w:val="24"/>
          <w:szCs w:val="24"/>
        </w:rPr>
        <w:t xml:space="preserve"> or </w:t>
      </w:r>
      <w:r w:rsidR="005E5C9B">
        <w:rPr>
          <w:rFonts w:ascii="Times New Roman" w:hAnsi="Times New Roman" w:cs="Times New Roman"/>
          <w:sz w:val="24"/>
          <w:szCs w:val="24"/>
        </w:rPr>
        <w:t>“</w:t>
      </w:r>
      <w:r>
        <w:rPr>
          <w:rFonts w:ascii="Times New Roman" w:hAnsi="Times New Roman" w:cs="Times New Roman"/>
          <w:sz w:val="24"/>
          <w:szCs w:val="24"/>
        </w:rPr>
        <w:t>a lot</w:t>
      </w:r>
      <w:r w:rsidR="005E5C9B">
        <w:rPr>
          <w:rFonts w:ascii="Times New Roman" w:hAnsi="Times New Roman" w:cs="Times New Roman"/>
          <w:sz w:val="24"/>
          <w:szCs w:val="24"/>
        </w:rPr>
        <w:t>”</w:t>
      </w:r>
      <w:r>
        <w:rPr>
          <w:rFonts w:ascii="Times New Roman" w:hAnsi="Times New Roman" w:cs="Times New Roman"/>
          <w:sz w:val="24"/>
          <w:szCs w:val="24"/>
        </w:rPr>
        <w:t xml:space="preserve"> of a mood state at the beginning of the session</w:t>
      </w:r>
      <w:r w:rsidRPr="009E2406">
        <w:rPr>
          <w:rFonts w:ascii="Times New Roman" w:hAnsi="Times New Roman" w:cs="Times New Roman"/>
          <w:sz w:val="24"/>
          <w:szCs w:val="24"/>
        </w:rPr>
        <w:t xml:space="preserve">. </w:t>
      </w:r>
      <w:r w:rsidR="00823C31">
        <w:rPr>
          <w:rFonts w:ascii="Times New Roman" w:hAnsi="Times New Roman" w:cs="Times New Roman"/>
          <w:sz w:val="24"/>
          <w:szCs w:val="24"/>
        </w:rPr>
        <w:t xml:space="preserve">In particular, anger and confusion were very likely to decrease after a DMT session. However, 4 to 18% of patients reported an increase in one of the putatively negative emotional states after the session, such as sadness or anger. This change can indicate that the patients may have developed some new insight during the DMT session, which </w:t>
      </w:r>
      <w:r>
        <w:rPr>
          <w:rFonts w:ascii="Times New Roman" w:hAnsi="Times New Roman" w:cs="Times New Roman"/>
          <w:sz w:val="24"/>
          <w:szCs w:val="24"/>
        </w:rPr>
        <w:t xml:space="preserve">may be therapeutic depending on where s/he is in </w:t>
      </w:r>
      <w:r w:rsidR="00664368">
        <w:rPr>
          <w:rFonts w:ascii="Times New Roman" w:hAnsi="Times New Roman" w:cs="Times New Roman"/>
          <w:sz w:val="24"/>
          <w:szCs w:val="24"/>
        </w:rPr>
        <w:t>the</w:t>
      </w:r>
      <w:r>
        <w:rPr>
          <w:rFonts w:ascii="Times New Roman" w:hAnsi="Times New Roman" w:cs="Times New Roman"/>
          <w:sz w:val="24"/>
          <w:szCs w:val="24"/>
        </w:rPr>
        <w:t xml:space="preserve"> treatment</w:t>
      </w:r>
      <w:r w:rsidR="00664368">
        <w:rPr>
          <w:rFonts w:ascii="Times New Roman" w:hAnsi="Times New Roman" w:cs="Times New Roman"/>
          <w:sz w:val="24"/>
          <w:szCs w:val="24"/>
        </w:rPr>
        <w:t xml:space="preserve"> process</w:t>
      </w:r>
      <w:r>
        <w:rPr>
          <w:rFonts w:ascii="Times New Roman" w:hAnsi="Times New Roman" w:cs="Times New Roman"/>
          <w:sz w:val="24"/>
          <w:szCs w:val="24"/>
        </w:rPr>
        <w:t xml:space="preserve">. </w:t>
      </w:r>
      <w:r w:rsidR="004C2797">
        <w:rPr>
          <w:rFonts w:ascii="Times New Roman" w:hAnsi="Times New Roman" w:cs="Times New Roman"/>
          <w:sz w:val="24"/>
          <w:szCs w:val="24"/>
        </w:rPr>
        <w:t xml:space="preserve">For example, patients with anorexia </w:t>
      </w:r>
      <w:r>
        <w:rPr>
          <w:rFonts w:ascii="Times New Roman" w:hAnsi="Times New Roman" w:cs="Times New Roman"/>
          <w:sz w:val="24"/>
          <w:szCs w:val="24"/>
        </w:rPr>
        <w:t>may repor</w:t>
      </w:r>
      <w:r w:rsidR="00B0165E">
        <w:rPr>
          <w:rFonts w:ascii="Times New Roman" w:hAnsi="Times New Roman" w:cs="Times New Roman"/>
          <w:sz w:val="24"/>
          <w:szCs w:val="24"/>
        </w:rPr>
        <w:t>t feeling fine</w:t>
      </w:r>
      <w:r>
        <w:rPr>
          <w:rFonts w:ascii="Times New Roman" w:hAnsi="Times New Roman" w:cs="Times New Roman"/>
          <w:sz w:val="24"/>
          <w:szCs w:val="24"/>
        </w:rPr>
        <w:t xml:space="preserve"> and </w:t>
      </w:r>
      <w:r w:rsidR="00B0165E">
        <w:rPr>
          <w:rFonts w:ascii="Times New Roman" w:hAnsi="Times New Roman" w:cs="Times New Roman"/>
          <w:sz w:val="24"/>
          <w:szCs w:val="24"/>
        </w:rPr>
        <w:t>cannot</w:t>
      </w:r>
      <w:r>
        <w:rPr>
          <w:rFonts w:ascii="Times New Roman" w:hAnsi="Times New Roman" w:cs="Times New Roman"/>
          <w:sz w:val="24"/>
          <w:szCs w:val="24"/>
        </w:rPr>
        <w:t xml:space="preserve"> understand why others are concerned about their weight loss. </w:t>
      </w:r>
      <w:r w:rsidR="009B6351">
        <w:rPr>
          <w:rFonts w:ascii="Times New Roman" w:hAnsi="Times New Roman" w:cs="Times New Roman"/>
          <w:sz w:val="24"/>
          <w:szCs w:val="24"/>
        </w:rPr>
        <w:t>For these patients, an increased ability to</w:t>
      </w:r>
      <w:r>
        <w:rPr>
          <w:rFonts w:ascii="Times New Roman" w:hAnsi="Times New Roman" w:cs="Times New Roman"/>
          <w:sz w:val="24"/>
          <w:szCs w:val="24"/>
        </w:rPr>
        <w:t xml:space="preserve"> identify with sad or angry emotions may be the precipitant necessary for them to engage in more traditional psychotherapy. </w:t>
      </w:r>
      <w:r w:rsidR="009B6351">
        <w:rPr>
          <w:rFonts w:ascii="Times New Roman" w:hAnsi="Times New Roman" w:cs="Times New Roman"/>
          <w:sz w:val="24"/>
          <w:szCs w:val="24"/>
        </w:rPr>
        <w:t>These</w:t>
      </w:r>
      <w:r>
        <w:rPr>
          <w:rFonts w:ascii="Times New Roman" w:hAnsi="Times New Roman" w:cs="Times New Roman"/>
          <w:sz w:val="24"/>
          <w:szCs w:val="24"/>
        </w:rPr>
        <w:t xml:space="preserve"> </w:t>
      </w:r>
      <w:r>
        <w:rPr>
          <w:rFonts w:ascii="Times New Roman" w:hAnsi="Times New Roman" w:cs="Times New Roman"/>
          <w:sz w:val="24"/>
          <w:szCs w:val="24"/>
        </w:rPr>
        <w:lastRenderedPageBreak/>
        <w:t>results show that DMT</w:t>
      </w:r>
      <w:r w:rsidR="009B6351">
        <w:rPr>
          <w:rFonts w:ascii="Times New Roman" w:hAnsi="Times New Roman" w:cs="Times New Roman"/>
          <w:sz w:val="24"/>
          <w:szCs w:val="24"/>
        </w:rPr>
        <w:t xml:space="preserve"> may assist adolescents in </w:t>
      </w:r>
      <w:r>
        <w:rPr>
          <w:rFonts w:ascii="Times New Roman" w:hAnsi="Times New Roman" w:cs="Times New Roman"/>
          <w:sz w:val="24"/>
          <w:szCs w:val="24"/>
        </w:rPr>
        <w:t>identify</w:t>
      </w:r>
      <w:r w:rsidR="009B6351">
        <w:rPr>
          <w:rFonts w:ascii="Times New Roman" w:hAnsi="Times New Roman" w:cs="Times New Roman"/>
          <w:sz w:val="24"/>
          <w:szCs w:val="24"/>
        </w:rPr>
        <w:t>ing</w:t>
      </w:r>
      <w:r>
        <w:rPr>
          <w:rFonts w:ascii="Times New Roman" w:hAnsi="Times New Roman" w:cs="Times New Roman"/>
          <w:sz w:val="24"/>
          <w:szCs w:val="24"/>
        </w:rPr>
        <w:t xml:space="preserve"> internal mood states, as well as </w:t>
      </w:r>
      <w:r w:rsidR="009B6351">
        <w:rPr>
          <w:rFonts w:ascii="Times New Roman" w:hAnsi="Times New Roman" w:cs="Times New Roman"/>
          <w:sz w:val="24"/>
          <w:szCs w:val="24"/>
        </w:rPr>
        <w:t>providing</w:t>
      </w:r>
      <w:r>
        <w:rPr>
          <w:rFonts w:ascii="Times New Roman" w:hAnsi="Times New Roman" w:cs="Times New Roman"/>
          <w:sz w:val="24"/>
          <w:szCs w:val="24"/>
        </w:rPr>
        <w:t xml:space="preserve"> them</w:t>
      </w:r>
      <w:r w:rsidR="009B6351">
        <w:rPr>
          <w:rFonts w:ascii="Times New Roman" w:hAnsi="Times New Roman" w:cs="Times New Roman"/>
          <w:sz w:val="24"/>
          <w:szCs w:val="24"/>
        </w:rPr>
        <w:t xml:space="preserve"> with </w:t>
      </w:r>
      <w:r>
        <w:rPr>
          <w:rFonts w:ascii="Times New Roman" w:hAnsi="Times New Roman" w:cs="Times New Roman"/>
          <w:sz w:val="24"/>
          <w:szCs w:val="24"/>
        </w:rPr>
        <w:t xml:space="preserve">a tool to modify </w:t>
      </w:r>
      <w:r w:rsidR="009B6351">
        <w:rPr>
          <w:rFonts w:ascii="Times New Roman" w:hAnsi="Times New Roman" w:cs="Times New Roman"/>
          <w:sz w:val="24"/>
          <w:szCs w:val="24"/>
        </w:rPr>
        <w:t>certain</w:t>
      </w:r>
      <w:r w:rsidR="00CF446B">
        <w:rPr>
          <w:rFonts w:ascii="Times New Roman" w:hAnsi="Times New Roman" w:cs="Times New Roman"/>
          <w:sz w:val="24"/>
          <w:szCs w:val="24"/>
        </w:rPr>
        <w:t xml:space="preserve"> moods</w:t>
      </w:r>
      <w:r>
        <w:rPr>
          <w:rFonts w:ascii="Times New Roman" w:hAnsi="Times New Roman" w:cs="Times New Roman"/>
          <w:sz w:val="24"/>
          <w:szCs w:val="24"/>
        </w:rPr>
        <w:t xml:space="preserve">.  </w:t>
      </w:r>
    </w:p>
    <w:p w14:paraId="0E47976A" w14:textId="77777777" w:rsidR="005706FC"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000E69CD">
        <w:rPr>
          <w:rFonts w:ascii="Times New Roman" w:hAnsi="Times New Roman" w:cs="Times New Roman"/>
          <w:sz w:val="24"/>
          <w:szCs w:val="24"/>
        </w:rPr>
        <w:t xml:space="preserve">Another important finding is that </w:t>
      </w:r>
      <w:r w:rsidRPr="009E2406">
        <w:rPr>
          <w:rFonts w:ascii="Times New Roman" w:hAnsi="Times New Roman" w:cs="Times New Roman"/>
          <w:sz w:val="24"/>
          <w:szCs w:val="24"/>
        </w:rPr>
        <w:t xml:space="preserve">DMT can be integrated into psychiatric units and </w:t>
      </w:r>
      <w:r w:rsidR="00856B8B">
        <w:rPr>
          <w:rFonts w:ascii="Times New Roman" w:hAnsi="Times New Roman" w:cs="Times New Roman"/>
          <w:sz w:val="24"/>
          <w:szCs w:val="24"/>
        </w:rPr>
        <w:t xml:space="preserve">can </w:t>
      </w:r>
      <w:r w:rsidRPr="009E2406">
        <w:rPr>
          <w:rFonts w:ascii="Times New Roman" w:hAnsi="Times New Roman" w:cs="Times New Roman"/>
          <w:sz w:val="24"/>
          <w:szCs w:val="24"/>
        </w:rPr>
        <w:t xml:space="preserve">include patients with a wide variety of diagnoses, acuity levels, and demographic differences. </w:t>
      </w:r>
      <w:r w:rsidR="000E69CD">
        <w:rPr>
          <w:rFonts w:ascii="Times New Roman" w:hAnsi="Times New Roman" w:cs="Times New Roman"/>
          <w:sz w:val="24"/>
          <w:szCs w:val="24"/>
        </w:rPr>
        <w:t xml:space="preserve">Both </w:t>
      </w:r>
      <w:r w:rsidR="001D2581">
        <w:rPr>
          <w:rFonts w:ascii="Times New Roman" w:hAnsi="Times New Roman" w:cs="Times New Roman"/>
          <w:sz w:val="24"/>
          <w:szCs w:val="24"/>
        </w:rPr>
        <w:t>males and females</w:t>
      </w:r>
      <w:r w:rsidR="000E69CD">
        <w:rPr>
          <w:rFonts w:ascii="Times New Roman" w:hAnsi="Times New Roman" w:cs="Times New Roman"/>
          <w:sz w:val="24"/>
          <w:szCs w:val="24"/>
        </w:rPr>
        <w:t xml:space="preserve"> </w:t>
      </w:r>
      <w:r w:rsidR="00A850E3">
        <w:rPr>
          <w:rFonts w:ascii="Times New Roman" w:hAnsi="Times New Roman" w:cs="Times New Roman"/>
          <w:sz w:val="24"/>
          <w:szCs w:val="24"/>
        </w:rPr>
        <w:t>participating</w:t>
      </w:r>
      <w:r w:rsidR="000E69CD">
        <w:rPr>
          <w:rFonts w:ascii="Times New Roman" w:hAnsi="Times New Roman" w:cs="Times New Roman"/>
          <w:sz w:val="24"/>
          <w:szCs w:val="24"/>
        </w:rPr>
        <w:t xml:space="preserve"> in DMT sessions reported significant shifts in mood states. For </w:t>
      </w:r>
      <w:r w:rsidR="000523C8">
        <w:rPr>
          <w:rFonts w:ascii="Times New Roman" w:hAnsi="Times New Roman" w:cs="Times New Roman"/>
          <w:sz w:val="24"/>
          <w:szCs w:val="24"/>
        </w:rPr>
        <w:t>females</w:t>
      </w:r>
      <w:r w:rsidR="000E69CD">
        <w:rPr>
          <w:rFonts w:ascii="Times New Roman" w:hAnsi="Times New Roman" w:cs="Times New Roman"/>
          <w:sz w:val="24"/>
          <w:szCs w:val="24"/>
        </w:rPr>
        <w:t xml:space="preserve">, anger </w:t>
      </w:r>
      <w:r w:rsidR="00117D18">
        <w:rPr>
          <w:rFonts w:ascii="Times New Roman" w:hAnsi="Times New Roman" w:cs="Times New Roman"/>
          <w:sz w:val="24"/>
          <w:szCs w:val="24"/>
        </w:rPr>
        <w:t>had the greatest odds of a change (</w:t>
      </w:r>
      <w:r w:rsidR="000E69CD">
        <w:rPr>
          <w:rFonts w:ascii="Times New Roman" w:hAnsi="Times New Roman" w:cs="Times New Roman"/>
          <w:sz w:val="24"/>
          <w:szCs w:val="24"/>
        </w:rPr>
        <w:t>13.41</w:t>
      </w:r>
      <w:r w:rsidR="00117D18">
        <w:rPr>
          <w:rFonts w:ascii="Times New Roman" w:hAnsi="Times New Roman" w:cs="Times New Roman"/>
          <w:sz w:val="24"/>
          <w:szCs w:val="24"/>
        </w:rPr>
        <w:t>)</w:t>
      </w:r>
      <w:r w:rsidR="000E69CD">
        <w:rPr>
          <w:rFonts w:ascii="Times New Roman" w:hAnsi="Times New Roman" w:cs="Times New Roman"/>
          <w:sz w:val="24"/>
          <w:szCs w:val="24"/>
        </w:rPr>
        <w:t xml:space="preserve">, compared to confusion (odds of </w:t>
      </w:r>
      <w:r w:rsidR="00EA0BFD">
        <w:rPr>
          <w:rFonts w:ascii="Times New Roman" w:hAnsi="Times New Roman" w:cs="Times New Roman"/>
          <w:sz w:val="24"/>
          <w:szCs w:val="24"/>
        </w:rPr>
        <w:t xml:space="preserve">a </w:t>
      </w:r>
      <w:r w:rsidR="000E69CD">
        <w:rPr>
          <w:rFonts w:ascii="Times New Roman" w:hAnsi="Times New Roman" w:cs="Times New Roman"/>
          <w:sz w:val="24"/>
          <w:szCs w:val="24"/>
        </w:rPr>
        <w:t>change</w:t>
      </w:r>
      <w:r w:rsidR="000F47D6">
        <w:rPr>
          <w:rFonts w:ascii="Times New Roman" w:hAnsi="Times New Roman" w:cs="Times New Roman"/>
          <w:sz w:val="24"/>
          <w:szCs w:val="24"/>
        </w:rPr>
        <w:t xml:space="preserve"> =</w:t>
      </w:r>
      <w:r w:rsidR="000E69CD">
        <w:rPr>
          <w:rFonts w:ascii="Times New Roman" w:hAnsi="Times New Roman" w:cs="Times New Roman"/>
          <w:sz w:val="24"/>
          <w:szCs w:val="24"/>
        </w:rPr>
        <w:t xml:space="preserve"> 4.71) or sadness (odds of </w:t>
      </w:r>
      <w:r w:rsidR="00EA0BFD">
        <w:rPr>
          <w:rFonts w:ascii="Times New Roman" w:hAnsi="Times New Roman" w:cs="Times New Roman"/>
          <w:sz w:val="24"/>
          <w:szCs w:val="24"/>
        </w:rPr>
        <w:t xml:space="preserve">a </w:t>
      </w:r>
      <w:r w:rsidR="000E69CD">
        <w:rPr>
          <w:rFonts w:ascii="Times New Roman" w:hAnsi="Times New Roman" w:cs="Times New Roman"/>
          <w:sz w:val="24"/>
          <w:szCs w:val="24"/>
        </w:rPr>
        <w:t xml:space="preserve">change </w:t>
      </w:r>
      <w:r w:rsidR="000F47D6">
        <w:rPr>
          <w:rFonts w:ascii="Times New Roman" w:hAnsi="Times New Roman" w:cs="Times New Roman"/>
          <w:sz w:val="24"/>
          <w:szCs w:val="24"/>
        </w:rPr>
        <w:t xml:space="preserve">= </w:t>
      </w:r>
      <w:r w:rsidR="000E69CD">
        <w:rPr>
          <w:rFonts w:ascii="Times New Roman" w:hAnsi="Times New Roman" w:cs="Times New Roman"/>
          <w:sz w:val="24"/>
          <w:szCs w:val="24"/>
        </w:rPr>
        <w:t xml:space="preserve">4.63). </w:t>
      </w:r>
      <w:r w:rsidR="00EA0BFD">
        <w:rPr>
          <w:rFonts w:ascii="Times New Roman" w:hAnsi="Times New Roman" w:cs="Times New Roman"/>
          <w:sz w:val="24"/>
          <w:szCs w:val="24"/>
        </w:rPr>
        <w:t xml:space="preserve">Similarly, </w:t>
      </w:r>
      <w:r w:rsidR="000E69CD">
        <w:rPr>
          <w:rFonts w:ascii="Times New Roman" w:hAnsi="Times New Roman" w:cs="Times New Roman"/>
          <w:sz w:val="24"/>
          <w:szCs w:val="24"/>
        </w:rPr>
        <w:t xml:space="preserve">anger had the highest odds of </w:t>
      </w:r>
      <w:r w:rsidR="00EA0BFD">
        <w:rPr>
          <w:rFonts w:ascii="Times New Roman" w:hAnsi="Times New Roman" w:cs="Times New Roman"/>
          <w:sz w:val="24"/>
          <w:szCs w:val="24"/>
        </w:rPr>
        <w:t xml:space="preserve">a </w:t>
      </w:r>
      <w:r w:rsidR="000E69CD">
        <w:rPr>
          <w:rFonts w:ascii="Times New Roman" w:hAnsi="Times New Roman" w:cs="Times New Roman"/>
          <w:sz w:val="24"/>
          <w:szCs w:val="24"/>
        </w:rPr>
        <w:t>change (11.04)</w:t>
      </w:r>
      <w:r w:rsidR="0005049B">
        <w:rPr>
          <w:rFonts w:ascii="Times New Roman" w:hAnsi="Times New Roman" w:cs="Times New Roman"/>
          <w:sz w:val="24"/>
          <w:szCs w:val="24"/>
        </w:rPr>
        <w:t xml:space="preserve"> for </w:t>
      </w:r>
      <w:r w:rsidR="000523C8">
        <w:rPr>
          <w:rFonts w:ascii="Times New Roman" w:hAnsi="Times New Roman" w:cs="Times New Roman"/>
          <w:sz w:val="24"/>
          <w:szCs w:val="24"/>
        </w:rPr>
        <w:t>males</w:t>
      </w:r>
      <w:r w:rsidR="000E69CD">
        <w:rPr>
          <w:rFonts w:ascii="Times New Roman" w:hAnsi="Times New Roman" w:cs="Times New Roman"/>
          <w:sz w:val="24"/>
          <w:szCs w:val="24"/>
        </w:rPr>
        <w:t xml:space="preserve">, but confusion (odds of </w:t>
      </w:r>
      <w:r w:rsidR="00EA0BFD">
        <w:rPr>
          <w:rFonts w:ascii="Times New Roman" w:hAnsi="Times New Roman" w:cs="Times New Roman"/>
          <w:sz w:val="24"/>
          <w:szCs w:val="24"/>
        </w:rPr>
        <w:t xml:space="preserve">a </w:t>
      </w:r>
      <w:r w:rsidR="000E69CD">
        <w:rPr>
          <w:rFonts w:ascii="Times New Roman" w:hAnsi="Times New Roman" w:cs="Times New Roman"/>
          <w:sz w:val="24"/>
          <w:szCs w:val="24"/>
        </w:rPr>
        <w:t xml:space="preserve">change </w:t>
      </w:r>
      <w:r w:rsidR="00EA0BFD">
        <w:rPr>
          <w:rFonts w:ascii="Times New Roman" w:hAnsi="Times New Roman" w:cs="Times New Roman"/>
          <w:sz w:val="24"/>
          <w:szCs w:val="24"/>
        </w:rPr>
        <w:t xml:space="preserve">= </w:t>
      </w:r>
      <w:r w:rsidR="000E69CD">
        <w:rPr>
          <w:rFonts w:ascii="Times New Roman" w:hAnsi="Times New Roman" w:cs="Times New Roman"/>
          <w:sz w:val="24"/>
          <w:szCs w:val="24"/>
        </w:rPr>
        <w:t>6.59</w:t>
      </w:r>
      <w:r w:rsidR="00EA0BFD">
        <w:rPr>
          <w:rFonts w:ascii="Times New Roman" w:hAnsi="Times New Roman" w:cs="Times New Roman"/>
          <w:sz w:val="24"/>
          <w:szCs w:val="24"/>
        </w:rPr>
        <w:t>) and</w:t>
      </w:r>
      <w:r w:rsidR="000E69CD">
        <w:rPr>
          <w:rFonts w:ascii="Times New Roman" w:hAnsi="Times New Roman" w:cs="Times New Roman"/>
          <w:sz w:val="24"/>
          <w:szCs w:val="24"/>
        </w:rPr>
        <w:t xml:space="preserve"> sadness (odds of change </w:t>
      </w:r>
      <w:r w:rsidR="00EA0BFD">
        <w:rPr>
          <w:rFonts w:ascii="Times New Roman" w:hAnsi="Times New Roman" w:cs="Times New Roman"/>
          <w:sz w:val="24"/>
          <w:szCs w:val="24"/>
        </w:rPr>
        <w:t xml:space="preserve">= </w:t>
      </w:r>
      <w:r w:rsidR="000E69CD">
        <w:rPr>
          <w:rFonts w:ascii="Times New Roman" w:hAnsi="Times New Roman" w:cs="Times New Roman"/>
          <w:sz w:val="24"/>
          <w:szCs w:val="24"/>
        </w:rPr>
        <w:t>4.18)</w:t>
      </w:r>
      <w:r w:rsidR="00EA0BFD">
        <w:rPr>
          <w:rFonts w:ascii="Times New Roman" w:hAnsi="Times New Roman" w:cs="Times New Roman"/>
          <w:sz w:val="24"/>
          <w:szCs w:val="24"/>
        </w:rPr>
        <w:t xml:space="preserve"> also changed at high rates</w:t>
      </w:r>
      <w:r w:rsidR="003F11CF">
        <w:rPr>
          <w:rFonts w:ascii="Times New Roman" w:hAnsi="Times New Roman" w:cs="Times New Roman"/>
          <w:sz w:val="24"/>
          <w:szCs w:val="24"/>
        </w:rPr>
        <w:t xml:space="preserve">. </w:t>
      </w:r>
      <w:r w:rsidR="000E69CD">
        <w:rPr>
          <w:rFonts w:ascii="Times New Roman" w:hAnsi="Times New Roman" w:cs="Times New Roman"/>
          <w:sz w:val="24"/>
          <w:szCs w:val="24"/>
        </w:rPr>
        <w:t xml:space="preserve">Indeed, all mood states </w:t>
      </w:r>
      <w:r w:rsidR="0005049B">
        <w:rPr>
          <w:rFonts w:ascii="Times New Roman" w:hAnsi="Times New Roman" w:cs="Times New Roman"/>
          <w:sz w:val="24"/>
          <w:szCs w:val="24"/>
        </w:rPr>
        <w:t xml:space="preserve">had </w:t>
      </w:r>
      <w:r w:rsidR="00936BD8">
        <w:rPr>
          <w:rFonts w:ascii="Times New Roman" w:hAnsi="Times New Roman" w:cs="Times New Roman"/>
          <w:sz w:val="24"/>
          <w:szCs w:val="24"/>
        </w:rPr>
        <w:t>significant odds</w:t>
      </w:r>
      <w:r w:rsidR="0005049B">
        <w:rPr>
          <w:rFonts w:ascii="Times New Roman" w:hAnsi="Times New Roman" w:cs="Times New Roman"/>
          <w:sz w:val="24"/>
          <w:szCs w:val="24"/>
        </w:rPr>
        <w:t xml:space="preserve"> of a change</w:t>
      </w:r>
      <w:r w:rsidR="000E69CD">
        <w:rPr>
          <w:rFonts w:ascii="Times New Roman" w:hAnsi="Times New Roman" w:cs="Times New Roman"/>
          <w:sz w:val="24"/>
          <w:szCs w:val="24"/>
        </w:rPr>
        <w:t xml:space="preserve"> for both boys and girls. </w:t>
      </w:r>
      <w:r w:rsidR="00E5324D">
        <w:rPr>
          <w:rFonts w:ascii="Times New Roman" w:hAnsi="Times New Roman" w:cs="Times New Roman"/>
          <w:sz w:val="24"/>
          <w:szCs w:val="24"/>
        </w:rPr>
        <w:t>Additionally, w</w:t>
      </w:r>
      <w:r w:rsidR="000E69CD">
        <w:rPr>
          <w:rFonts w:ascii="Times New Roman" w:hAnsi="Times New Roman" w:cs="Times New Roman"/>
          <w:sz w:val="24"/>
          <w:szCs w:val="24"/>
        </w:rPr>
        <w:t xml:space="preserve">hen examining patients with different diagnoses and levels of acuity, we found that each mood state changed to a statistically significant degree for patients in all units. </w:t>
      </w:r>
      <w:r w:rsidR="00E5324D">
        <w:rPr>
          <w:rFonts w:ascii="Times New Roman" w:hAnsi="Times New Roman" w:cs="Times New Roman"/>
          <w:sz w:val="24"/>
          <w:szCs w:val="24"/>
        </w:rPr>
        <w:t>I</w:t>
      </w:r>
      <w:r w:rsidR="000E69CD">
        <w:rPr>
          <w:rFonts w:ascii="Times New Roman" w:hAnsi="Times New Roman" w:cs="Times New Roman"/>
          <w:sz w:val="24"/>
          <w:szCs w:val="24"/>
        </w:rPr>
        <w:t xml:space="preserve">t is interesting that for patients with eating disorders, </w:t>
      </w:r>
      <w:r w:rsidR="00E5324D">
        <w:rPr>
          <w:rFonts w:ascii="Times New Roman" w:hAnsi="Times New Roman" w:cs="Times New Roman"/>
          <w:sz w:val="24"/>
          <w:szCs w:val="24"/>
        </w:rPr>
        <w:t>anger had 17.05 odds of a change. This indicates</w:t>
      </w:r>
      <w:r w:rsidR="000E69CD">
        <w:rPr>
          <w:rFonts w:ascii="Times New Roman" w:hAnsi="Times New Roman" w:cs="Times New Roman"/>
          <w:sz w:val="24"/>
          <w:szCs w:val="24"/>
        </w:rPr>
        <w:t xml:space="preserve"> that after a DMT session </w:t>
      </w:r>
      <w:r w:rsidR="00E5324D">
        <w:rPr>
          <w:rFonts w:ascii="Times New Roman" w:hAnsi="Times New Roman" w:cs="Times New Roman"/>
          <w:sz w:val="24"/>
          <w:szCs w:val="24"/>
        </w:rPr>
        <w:t>EDU participant’s</w:t>
      </w:r>
      <w:r w:rsidR="000E69CD">
        <w:rPr>
          <w:rFonts w:ascii="Times New Roman" w:hAnsi="Times New Roman" w:cs="Times New Roman"/>
          <w:sz w:val="24"/>
          <w:szCs w:val="24"/>
        </w:rPr>
        <w:t xml:space="preserve"> report of anger was 17 times more likely to change, whereas all of the other mood state</w:t>
      </w:r>
      <w:r w:rsidR="00C63466">
        <w:rPr>
          <w:rFonts w:ascii="Times New Roman" w:hAnsi="Times New Roman" w:cs="Times New Roman"/>
          <w:sz w:val="24"/>
          <w:szCs w:val="24"/>
        </w:rPr>
        <w:t>’</w:t>
      </w:r>
      <w:r w:rsidR="000E69CD">
        <w:rPr>
          <w:rFonts w:ascii="Times New Roman" w:hAnsi="Times New Roman" w:cs="Times New Roman"/>
          <w:sz w:val="24"/>
          <w:szCs w:val="24"/>
        </w:rPr>
        <w:t xml:space="preserve">s </w:t>
      </w:r>
      <w:r w:rsidR="00C63466">
        <w:rPr>
          <w:rFonts w:ascii="Times New Roman" w:hAnsi="Times New Roman" w:cs="Times New Roman"/>
          <w:sz w:val="24"/>
          <w:szCs w:val="24"/>
        </w:rPr>
        <w:t xml:space="preserve">odds of a change </w:t>
      </w:r>
      <w:r w:rsidR="007B50D8">
        <w:rPr>
          <w:rFonts w:ascii="Times New Roman" w:hAnsi="Times New Roman" w:cs="Times New Roman"/>
          <w:sz w:val="24"/>
          <w:szCs w:val="24"/>
        </w:rPr>
        <w:t>were</w:t>
      </w:r>
      <w:r w:rsidR="00C63466">
        <w:rPr>
          <w:rFonts w:ascii="Times New Roman" w:hAnsi="Times New Roman" w:cs="Times New Roman"/>
          <w:sz w:val="24"/>
          <w:szCs w:val="24"/>
        </w:rPr>
        <w:t xml:space="preserve"> to a </w:t>
      </w:r>
      <w:r w:rsidR="000E69CD">
        <w:rPr>
          <w:rFonts w:ascii="Times New Roman" w:hAnsi="Times New Roman" w:cs="Times New Roman"/>
          <w:sz w:val="24"/>
          <w:szCs w:val="24"/>
        </w:rPr>
        <w:t xml:space="preserve">lesser degree. Of patients on the psychiatric inpatient unit, anger and confusion were most likely to change; whereas patients in day treatment reported highest changes in anger and sadness. These results, as well as the fact that we found no statistically significant differences for </w:t>
      </w:r>
      <w:r w:rsidR="000E69CD" w:rsidRPr="009E2406">
        <w:rPr>
          <w:rFonts w:ascii="Times New Roman" w:hAnsi="Times New Roman" w:cs="Times New Roman"/>
          <w:sz w:val="24"/>
          <w:szCs w:val="24"/>
        </w:rPr>
        <w:t xml:space="preserve">diagnoses, medications, insurance status, race, </w:t>
      </w:r>
      <w:r w:rsidR="000E69CD">
        <w:rPr>
          <w:rFonts w:ascii="Times New Roman" w:hAnsi="Times New Roman" w:cs="Times New Roman"/>
          <w:sz w:val="24"/>
          <w:szCs w:val="24"/>
        </w:rPr>
        <w:t xml:space="preserve">or ethnicity, indicate that DMT can be incorporated into a variety of patient settings, and be useful for a wide </w:t>
      </w:r>
      <w:r w:rsidR="00957073">
        <w:rPr>
          <w:rFonts w:ascii="Times New Roman" w:hAnsi="Times New Roman" w:cs="Times New Roman"/>
          <w:sz w:val="24"/>
          <w:szCs w:val="24"/>
        </w:rPr>
        <w:t>range</w:t>
      </w:r>
      <w:r w:rsidR="000E69CD">
        <w:rPr>
          <w:rFonts w:ascii="Times New Roman" w:hAnsi="Times New Roman" w:cs="Times New Roman"/>
          <w:sz w:val="24"/>
          <w:szCs w:val="24"/>
        </w:rPr>
        <w:t xml:space="preserve"> of patients. </w:t>
      </w:r>
    </w:p>
    <w:p w14:paraId="6B8867FD" w14:textId="77777777" w:rsidR="005706FC" w:rsidRPr="009E2406" w:rsidRDefault="005706FC" w:rsidP="00264A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our knowledge, this study not only used the largest sample of participants involved in DMT, compared to other published works, but it also examined the population in a systematic fashion. Although a single measure was used, this methodology made it practical to study the effects of </w:t>
      </w:r>
      <w:r w:rsidR="00C6709B">
        <w:rPr>
          <w:rFonts w:ascii="Times New Roman" w:hAnsi="Times New Roman" w:cs="Times New Roman"/>
          <w:sz w:val="24"/>
          <w:szCs w:val="24"/>
        </w:rPr>
        <w:t xml:space="preserve">group </w:t>
      </w:r>
      <w:r>
        <w:rPr>
          <w:rFonts w:ascii="Times New Roman" w:hAnsi="Times New Roman" w:cs="Times New Roman"/>
          <w:sz w:val="24"/>
          <w:szCs w:val="24"/>
        </w:rPr>
        <w:t xml:space="preserve">DMT </w:t>
      </w:r>
      <w:r w:rsidR="00991380">
        <w:rPr>
          <w:rFonts w:ascii="Times New Roman" w:hAnsi="Times New Roman" w:cs="Times New Roman"/>
          <w:sz w:val="24"/>
          <w:szCs w:val="24"/>
        </w:rPr>
        <w:t xml:space="preserve">session </w:t>
      </w:r>
      <w:r>
        <w:rPr>
          <w:rFonts w:ascii="Times New Roman" w:hAnsi="Times New Roman" w:cs="Times New Roman"/>
          <w:sz w:val="24"/>
          <w:szCs w:val="24"/>
        </w:rPr>
        <w:t xml:space="preserve">embedded within a larger treatment setting. Limitations include </w:t>
      </w:r>
      <w:r>
        <w:rPr>
          <w:rFonts w:ascii="Times New Roman" w:hAnsi="Times New Roman" w:cs="Times New Roman"/>
          <w:sz w:val="24"/>
          <w:szCs w:val="24"/>
        </w:rPr>
        <w:lastRenderedPageBreak/>
        <w:t xml:space="preserve">the lack of randomization and blinding. Additionally, this study only assessed immediate mood change, not change in psychiatric symptoms over time. </w:t>
      </w:r>
      <w:r w:rsidR="00F83784">
        <w:rPr>
          <w:rFonts w:ascii="Times New Roman" w:hAnsi="Times New Roman" w:cs="Times New Roman"/>
          <w:sz w:val="24"/>
          <w:szCs w:val="24"/>
        </w:rPr>
        <w:t>The</w:t>
      </w:r>
      <w:r w:rsidRPr="009E2406">
        <w:rPr>
          <w:rFonts w:ascii="Times New Roman" w:hAnsi="Times New Roman" w:cs="Times New Roman"/>
          <w:sz w:val="24"/>
          <w:szCs w:val="24"/>
        </w:rPr>
        <w:t xml:space="preserve"> results show that DMT can </w:t>
      </w:r>
      <w:r>
        <w:rPr>
          <w:rFonts w:ascii="Times New Roman" w:hAnsi="Times New Roman" w:cs="Times New Roman"/>
          <w:sz w:val="24"/>
          <w:szCs w:val="24"/>
        </w:rPr>
        <w:t>elicit</w:t>
      </w:r>
      <w:r w:rsidRPr="009E2406">
        <w:rPr>
          <w:rFonts w:ascii="Times New Roman" w:hAnsi="Times New Roman" w:cs="Times New Roman"/>
          <w:sz w:val="24"/>
          <w:szCs w:val="24"/>
        </w:rPr>
        <w:t xml:space="preserve"> </w:t>
      </w:r>
      <w:r>
        <w:rPr>
          <w:rFonts w:ascii="Times New Roman" w:hAnsi="Times New Roman" w:cs="Times New Roman"/>
          <w:sz w:val="24"/>
          <w:szCs w:val="24"/>
        </w:rPr>
        <w:t xml:space="preserve">mood </w:t>
      </w:r>
      <w:r w:rsidRPr="009E2406">
        <w:rPr>
          <w:rFonts w:ascii="Times New Roman" w:hAnsi="Times New Roman" w:cs="Times New Roman"/>
          <w:sz w:val="24"/>
          <w:szCs w:val="24"/>
        </w:rPr>
        <w:t>change</w:t>
      </w:r>
      <w:r>
        <w:rPr>
          <w:rFonts w:ascii="Times New Roman" w:hAnsi="Times New Roman" w:cs="Times New Roman"/>
          <w:sz w:val="24"/>
          <w:szCs w:val="24"/>
        </w:rPr>
        <w:t>s</w:t>
      </w:r>
      <w:r w:rsidRPr="009E2406">
        <w:rPr>
          <w:rFonts w:ascii="Times New Roman" w:hAnsi="Times New Roman" w:cs="Times New Roman"/>
          <w:sz w:val="24"/>
          <w:szCs w:val="24"/>
        </w:rPr>
        <w:t xml:space="preserve"> in adolescents with psychiatric problems</w:t>
      </w:r>
      <w:r>
        <w:rPr>
          <w:rFonts w:ascii="Times New Roman" w:hAnsi="Times New Roman" w:cs="Times New Roman"/>
          <w:sz w:val="24"/>
          <w:szCs w:val="24"/>
        </w:rPr>
        <w:t xml:space="preserve">, regardless of </w:t>
      </w:r>
      <w:r w:rsidRPr="009E2406">
        <w:rPr>
          <w:rFonts w:ascii="Times New Roman" w:hAnsi="Times New Roman" w:cs="Times New Roman"/>
          <w:sz w:val="24"/>
          <w:szCs w:val="24"/>
        </w:rPr>
        <w:t>age, gender, ethnicity, primary diagnosis, insurance status, psychiatric medications, length of stay, and treatment unit</w:t>
      </w:r>
      <w:r>
        <w:rPr>
          <w:rFonts w:ascii="Times New Roman" w:hAnsi="Times New Roman" w:cs="Times New Roman"/>
          <w:sz w:val="24"/>
          <w:szCs w:val="24"/>
        </w:rPr>
        <w:t>.</w:t>
      </w:r>
    </w:p>
    <w:p w14:paraId="6B0A54BC" w14:textId="77777777" w:rsidR="005706FC"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tab/>
      </w:r>
      <w:r w:rsidRPr="009E2406">
        <w:rPr>
          <w:rFonts w:ascii="Times New Roman" w:hAnsi="Times New Roman" w:cs="Times New Roman"/>
          <w:b/>
          <w:sz w:val="24"/>
          <w:szCs w:val="24"/>
        </w:rPr>
        <w:t>Future</w:t>
      </w:r>
      <w:r>
        <w:rPr>
          <w:rFonts w:ascii="Times New Roman" w:hAnsi="Times New Roman" w:cs="Times New Roman"/>
          <w:b/>
          <w:sz w:val="24"/>
          <w:szCs w:val="24"/>
        </w:rPr>
        <w:t xml:space="preserve"> </w:t>
      </w:r>
      <w:r w:rsidRPr="009E2406">
        <w:rPr>
          <w:rFonts w:ascii="Times New Roman" w:hAnsi="Times New Roman" w:cs="Times New Roman"/>
          <w:b/>
          <w:sz w:val="24"/>
          <w:szCs w:val="24"/>
        </w:rPr>
        <w:t>Direction.</w:t>
      </w:r>
      <w:r w:rsidRPr="009E2406">
        <w:rPr>
          <w:rFonts w:ascii="Times New Roman" w:hAnsi="Times New Roman" w:cs="Times New Roman"/>
          <w:sz w:val="24"/>
          <w:szCs w:val="24"/>
        </w:rPr>
        <w:t xml:space="preserve"> </w:t>
      </w:r>
      <w:r>
        <w:rPr>
          <w:rFonts w:ascii="Times New Roman" w:hAnsi="Times New Roman" w:cs="Times New Roman"/>
          <w:sz w:val="24"/>
          <w:szCs w:val="24"/>
        </w:rPr>
        <w:t>While the results of this study show that DMT can elicit immediate mood state changes, future research is necessary to further reveal DMT’s impact on adolescents with psychiatric conditions. For continued study, several possible future directions could be considered. First, assess the impact of DMT within a larger therapeutic program, utilizing a randomized, controlled protocol, such as offering one unit DMT but not the other</w:t>
      </w:r>
      <w:r w:rsidR="00C554B6">
        <w:rPr>
          <w:rFonts w:ascii="Times New Roman" w:hAnsi="Times New Roman" w:cs="Times New Roman"/>
          <w:sz w:val="24"/>
          <w:szCs w:val="24"/>
        </w:rPr>
        <w:t xml:space="preserve"> unit</w:t>
      </w:r>
      <w:r>
        <w:rPr>
          <w:rFonts w:ascii="Times New Roman" w:hAnsi="Times New Roman" w:cs="Times New Roman"/>
          <w:sz w:val="24"/>
          <w:szCs w:val="24"/>
        </w:rPr>
        <w:t>. This study could research variables other than immediate mood changes, including patient alliance with the treatment team, motivation to change, effective understanding and communication of emotions, and the reduction of seclusions or restraints during emotional regulation. Secondly, assess the outcome of DMT as a stand-alone intervention for outpatients. The results of this study seem to show promise for an effective outpatient DMT intervention, but they do not indicate the dose necessary for ongoing change. By showing that DMT can effectively elicit immediate mood changes for a diverse population of adolescents with psychiatric problems, this research provides guidance for future studies to expand upon the current knowledge base regarding DMT.</w:t>
      </w:r>
    </w:p>
    <w:p w14:paraId="0661AC02" w14:textId="77777777" w:rsidR="005706FC" w:rsidRPr="009E2406"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b/>
          <w:sz w:val="24"/>
          <w:szCs w:val="24"/>
        </w:rPr>
        <w:br w:type="page"/>
      </w:r>
    </w:p>
    <w:p w14:paraId="6C107801" w14:textId="77777777" w:rsidR="005706FC" w:rsidRDefault="005706FC" w:rsidP="00264ACF">
      <w:pPr>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Acknowledgments</w:t>
      </w:r>
    </w:p>
    <w:p w14:paraId="4ED8AFCE" w14:textId="77777777" w:rsidR="005706FC" w:rsidRDefault="005706FC" w:rsidP="00264AC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Funding for this project was provided by the Univ</w:t>
      </w:r>
      <w:bookmarkStart w:id="39" w:name="_GoBack"/>
      <w:bookmarkEnd w:id="39"/>
      <w:r>
        <w:rPr>
          <w:rFonts w:ascii="Times New Roman" w:hAnsi="Times New Roman" w:cs="Times New Roman"/>
          <w:sz w:val="24"/>
          <w:szCs w:val="24"/>
        </w:rPr>
        <w:t>ersity of Colorado Denver’s Undergraduate Research Opportunity Program—</w:t>
      </w:r>
      <w:r w:rsidRPr="001267E3">
        <w:rPr>
          <w:rFonts w:ascii="Times New Roman" w:hAnsi="Times New Roman" w:cs="Times New Roman"/>
          <w:sz w:val="24"/>
          <w:szCs w:val="24"/>
        </w:rPr>
        <w:t>Colorado Clinical and Translational Sciences Institute</w:t>
      </w:r>
      <w:r>
        <w:rPr>
          <w:rFonts w:ascii="Times New Roman" w:hAnsi="Times New Roman" w:cs="Times New Roman"/>
          <w:sz w:val="24"/>
          <w:szCs w:val="24"/>
        </w:rPr>
        <w:t xml:space="preserve"> (UROP-CCTSI) and the Children’s Colorado </w:t>
      </w:r>
      <w:proofErr w:type="spellStart"/>
      <w:r>
        <w:rPr>
          <w:rFonts w:ascii="Times New Roman" w:hAnsi="Times New Roman" w:cs="Times New Roman"/>
          <w:sz w:val="24"/>
          <w:szCs w:val="24"/>
        </w:rPr>
        <w:t>Ponzio</w:t>
      </w:r>
      <w:proofErr w:type="spellEnd"/>
      <w:r>
        <w:rPr>
          <w:rFonts w:ascii="Times New Roman" w:hAnsi="Times New Roman" w:cs="Times New Roman"/>
          <w:sz w:val="24"/>
          <w:szCs w:val="24"/>
        </w:rPr>
        <w:t xml:space="preserve"> Creative Arts Therapy restricted fund.</w:t>
      </w:r>
    </w:p>
    <w:p w14:paraId="69DD4BF9" w14:textId="77777777" w:rsidR="005706FC" w:rsidRPr="00A1419B" w:rsidRDefault="005706FC" w:rsidP="00264ACF">
      <w:pPr>
        <w:contextualSpacing/>
        <w:rPr>
          <w:rFonts w:ascii="Times New Roman" w:hAnsi="Times New Roman" w:cs="Times New Roman"/>
          <w:sz w:val="24"/>
          <w:szCs w:val="24"/>
        </w:rPr>
      </w:pPr>
    </w:p>
    <w:p w14:paraId="69B87D00" w14:textId="77777777" w:rsidR="005706FC" w:rsidRDefault="005706FC" w:rsidP="00264ACF">
      <w:pPr>
        <w:contextualSpacing/>
        <w:rPr>
          <w:rFonts w:ascii="Times New Roman" w:hAnsi="Times New Roman" w:cs="Times New Roman"/>
          <w:sz w:val="24"/>
          <w:szCs w:val="24"/>
        </w:rPr>
      </w:pPr>
      <w:r>
        <w:rPr>
          <w:rFonts w:ascii="Times New Roman" w:hAnsi="Times New Roman" w:cs="Times New Roman"/>
          <w:sz w:val="24"/>
          <w:szCs w:val="24"/>
        </w:rPr>
        <w:br w:type="page"/>
      </w:r>
    </w:p>
    <w:p w14:paraId="65A05844" w14:textId="77777777" w:rsidR="006F08C6" w:rsidRDefault="007A0B28" w:rsidP="006F08C6">
      <w:pPr>
        <w:spacing w:after="0"/>
        <w:jc w:val="center"/>
        <w:rPr>
          <w:rFonts w:ascii="Times New Roman" w:hAnsi="Times New Roman" w:cs="Times New Roman"/>
          <w:noProof/>
          <w:sz w:val="24"/>
          <w:szCs w:val="24"/>
        </w:rPr>
      </w:pPr>
      <w:r w:rsidRPr="00D07D31">
        <w:rPr>
          <w:rFonts w:ascii="Times New Roman" w:hAnsi="Times New Roman" w:cs="Times New Roman"/>
          <w:sz w:val="24"/>
          <w:szCs w:val="24"/>
        </w:rPr>
        <w:lastRenderedPageBreak/>
        <w:fldChar w:fldCharType="begin"/>
      </w:r>
      <w:r w:rsidRPr="00D07D31">
        <w:rPr>
          <w:rFonts w:ascii="Times New Roman" w:hAnsi="Times New Roman" w:cs="Times New Roman"/>
          <w:sz w:val="24"/>
          <w:szCs w:val="24"/>
        </w:rPr>
        <w:instrText xml:space="preserve"> ADDIN EN.REFLIST </w:instrText>
      </w:r>
      <w:r w:rsidRPr="00D07D31">
        <w:rPr>
          <w:rFonts w:ascii="Times New Roman" w:hAnsi="Times New Roman" w:cs="Times New Roman"/>
          <w:sz w:val="24"/>
          <w:szCs w:val="24"/>
        </w:rPr>
        <w:fldChar w:fldCharType="separate"/>
      </w:r>
      <w:r w:rsidR="006F08C6">
        <w:rPr>
          <w:rFonts w:ascii="Times New Roman" w:hAnsi="Times New Roman" w:cs="Times New Roman"/>
          <w:noProof/>
          <w:sz w:val="24"/>
          <w:szCs w:val="24"/>
        </w:rPr>
        <w:t>References</w:t>
      </w:r>
    </w:p>
    <w:p w14:paraId="53671ECA" w14:textId="77777777" w:rsidR="006F08C6" w:rsidRDefault="006F08C6" w:rsidP="006F08C6">
      <w:pPr>
        <w:spacing w:after="0"/>
        <w:jc w:val="center"/>
        <w:rPr>
          <w:rFonts w:ascii="Times New Roman" w:hAnsi="Times New Roman" w:cs="Times New Roman"/>
          <w:noProof/>
          <w:sz w:val="24"/>
          <w:szCs w:val="24"/>
        </w:rPr>
      </w:pPr>
    </w:p>
    <w:p w14:paraId="36150F6A"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0" w:name="_ENREF_1"/>
      <w:r>
        <w:rPr>
          <w:rFonts w:ascii="Times New Roman" w:hAnsi="Times New Roman" w:cs="Times New Roman"/>
          <w:noProof/>
          <w:sz w:val="24"/>
          <w:szCs w:val="24"/>
        </w:rPr>
        <w:t xml:space="preserve">American Dance Therapy Association. (2009). About Dance/Movement Therapy. from </w:t>
      </w:r>
      <w:hyperlink r:id="rId9" w:history="1">
        <w:r w:rsidRPr="006F08C6">
          <w:rPr>
            <w:rStyle w:val="Hyperlink"/>
            <w:rFonts w:ascii="Times New Roman" w:hAnsi="Times New Roman" w:cs="Times New Roman"/>
            <w:noProof/>
            <w:sz w:val="24"/>
            <w:szCs w:val="24"/>
          </w:rPr>
          <w:t>http://www.adta.org/Default.aspx?pageId=378213</w:t>
        </w:r>
        <w:bookmarkEnd w:id="40"/>
      </w:hyperlink>
    </w:p>
    <w:p w14:paraId="60FD1BCA"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1" w:name="_ENREF_2"/>
      <w:r>
        <w:rPr>
          <w:rFonts w:ascii="Times New Roman" w:hAnsi="Times New Roman" w:cs="Times New Roman"/>
          <w:noProof/>
          <w:sz w:val="24"/>
          <w:szCs w:val="24"/>
        </w:rPr>
        <w:t xml:space="preserve">American Psychiatric Association. (2000). </w:t>
      </w:r>
      <w:r w:rsidRPr="006F08C6">
        <w:rPr>
          <w:rFonts w:ascii="Times New Roman" w:hAnsi="Times New Roman" w:cs="Times New Roman"/>
          <w:i/>
          <w:noProof/>
          <w:sz w:val="24"/>
          <w:szCs w:val="24"/>
        </w:rPr>
        <w:t>Diagnostic and statistical manual of mental disorders: DSM-IV-TR</w:t>
      </w:r>
      <w:r>
        <w:rPr>
          <w:rFonts w:ascii="Times New Roman" w:hAnsi="Times New Roman" w:cs="Times New Roman"/>
          <w:noProof/>
          <w:sz w:val="24"/>
          <w:szCs w:val="24"/>
        </w:rPr>
        <w:t xml:space="preserve"> (4th ed.). Washington, DC: American Psychiatric Association.</w:t>
      </w:r>
      <w:bookmarkEnd w:id="41"/>
    </w:p>
    <w:p w14:paraId="691FFCC1"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2" w:name="_ENREF_3"/>
      <w:r>
        <w:rPr>
          <w:rFonts w:ascii="Times New Roman" w:hAnsi="Times New Roman" w:cs="Times New Roman"/>
          <w:noProof/>
          <w:sz w:val="24"/>
          <w:szCs w:val="24"/>
        </w:rPr>
        <w:t xml:space="preserve">Barton, E. J. (2011). Movement and mindfulness: A formative evaluation of a dance/movement and yoga therapy program with participants experiencing severe mental illness. </w:t>
      </w:r>
      <w:r w:rsidRPr="006F08C6">
        <w:rPr>
          <w:rFonts w:ascii="Times New Roman" w:hAnsi="Times New Roman" w:cs="Times New Roman"/>
          <w:i/>
          <w:noProof/>
          <w:sz w:val="24"/>
          <w:szCs w:val="24"/>
        </w:rPr>
        <w:t>American Journal of Dance Therapy, 33</w:t>
      </w:r>
      <w:r>
        <w:rPr>
          <w:rFonts w:ascii="Times New Roman" w:hAnsi="Times New Roman" w:cs="Times New Roman"/>
          <w:noProof/>
          <w:sz w:val="24"/>
          <w:szCs w:val="24"/>
        </w:rPr>
        <w:t>, 157-181. doi: 10.1007/s10465-011-9121-7</w:t>
      </w:r>
      <w:bookmarkEnd w:id="42"/>
    </w:p>
    <w:p w14:paraId="0B30794B"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3" w:name="_ENREF_4"/>
      <w:r>
        <w:rPr>
          <w:rFonts w:ascii="Times New Roman" w:hAnsi="Times New Roman" w:cs="Times New Roman"/>
          <w:noProof/>
          <w:sz w:val="24"/>
          <w:szCs w:val="24"/>
        </w:rPr>
        <w:t xml:space="preserve">Betty, A. (2013). Taming tidal waves: A dance/movement therapy approach to supporting emotion regulation in maltreated children. </w:t>
      </w:r>
      <w:r w:rsidRPr="006F08C6">
        <w:rPr>
          <w:rFonts w:ascii="Times New Roman" w:hAnsi="Times New Roman" w:cs="Times New Roman"/>
          <w:i/>
          <w:noProof/>
          <w:sz w:val="24"/>
          <w:szCs w:val="24"/>
        </w:rPr>
        <w:t>American Journal of Dance Therapy, 35</w:t>
      </w:r>
      <w:r>
        <w:rPr>
          <w:rFonts w:ascii="Times New Roman" w:hAnsi="Times New Roman" w:cs="Times New Roman"/>
          <w:noProof/>
          <w:sz w:val="24"/>
          <w:szCs w:val="24"/>
        </w:rPr>
        <w:t>(1), 39-59. doi: 10.1007/s10465-013-9152-3</w:t>
      </w:r>
      <w:bookmarkEnd w:id="43"/>
    </w:p>
    <w:p w14:paraId="5DA9EB6A"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4" w:name="_ENREF_5"/>
      <w:r>
        <w:rPr>
          <w:rFonts w:ascii="Times New Roman" w:hAnsi="Times New Roman" w:cs="Times New Roman"/>
          <w:noProof/>
          <w:sz w:val="24"/>
          <w:szCs w:val="24"/>
        </w:rPr>
        <w:t xml:space="preserve">Bojner Horwitz, E. (2004). </w:t>
      </w:r>
      <w:r w:rsidRPr="006F08C6">
        <w:rPr>
          <w:rFonts w:ascii="Times New Roman" w:hAnsi="Times New Roman" w:cs="Times New Roman"/>
          <w:i/>
          <w:noProof/>
          <w:sz w:val="24"/>
          <w:szCs w:val="24"/>
        </w:rPr>
        <w:t>Dance/movement therapy in fibromyalgia patients: Aspects and consequences of verbal, visual, and hormonal analyses.</w:t>
      </w:r>
      <w:r>
        <w:rPr>
          <w:rFonts w:ascii="Times New Roman" w:hAnsi="Times New Roman" w:cs="Times New Roman"/>
          <w:noProof/>
          <w:sz w:val="24"/>
          <w:szCs w:val="24"/>
        </w:rPr>
        <w:t xml:space="preserve"> (Doctoral dissertation), Uppsala University.   </w:t>
      </w:r>
      <w:bookmarkEnd w:id="44"/>
    </w:p>
    <w:p w14:paraId="5AB9320C"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5" w:name="_ENREF_6"/>
      <w:r>
        <w:rPr>
          <w:rFonts w:ascii="Times New Roman" w:hAnsi="Times New Roman" w:cs="Times New Roman"/>
          <w:noProof/>
          <w:sz w:val="24"/>
          <w:szCs w:val="24"/>
        </w:rPr>
        <w:t xml:space="preserve">Bradt, J., Goodill, S. W., &amp; Dileo, C. (2011). Dance/movement therapy for improving psychological and physical outcomes in cancer patients. </w:t>
      </w:r>
      <w:r w:rsidRPr="006F08C6">
        <w:rPr>
          <w:rFonts w:ascii="Times New Roman" w:hAnsi="Times New Roman" w:cs="Times New Roman"/>
          <w:i/>
          <w:noProof/>
          <w:sz w:val="24"/>
          <w:szCs w:val="24"/>
        </w:rPr>
        <w:t>Cochrane Database Syst Rev</w:t>
      </w:r>
      <w:r>
        <w:rPr>
          <w:rFonts w:ascii="Times New Roman" w:hAnsi="Times New Roman" w:cs="Times New Roman"/>
          <w:noProof/>
          <w:sz w:val="24"/>
          <w:szCs w:val="24"/>
        </w:rPr>
        <w:t>(10), CD007103. doi: 10.1002/14651858.CD007103.pub2</w:t>
      </w:r>
      <w:bookmarkEnd w:id="45"/>
    </w:p>
    <w:p w14:paraId="0DC1EFD2"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6" w:name="_ENREF_7"/>
      <w:r>
        <w:rPr>
          <w:rFonts w:ascii="Times New Roman" w:hAnsi="Times New Roman" w:cs="Times New Roman"/>
          <w:noProof/>
          <w:sz w:val="24"/>
          <w:szCs w:val="24"/>
        </w:rPr>
        <w:t xml:space="preserve">Brooks, D., &amp; Stark, A. (1989). The effect of dance/movement therapy on affect: A pilot study. </w:t>
      </w:r>
      <w:r w:rsidRPr="006F08C6">
        <w:rPr>
          <w:rFonts w:ascii="Times New Roman" w:hAnsi="Times New Roman" w:cs="Times New Roman"/>
          <w:i/>
          <w:noProof/>
          <w:sz w:val="24"/>
          <w:szCs w:val="24"/>
        </w:rPr>
        <w:t>American Journal of Dance Therapy, 11</w:t>
      </w:r>
      <w:r>
        <w:rPr>
          <w:rFonts w:ascii="Times New Roman" w:hAnsi="Times New Roman" w:cs="Times New Roman"/>
          <w:noProof/>
          <w:sz w:val="24"/>
          <w:szCs w:val="24"/>
        </w:rPr>
        <w:t>(2), 101-112. doi: 10.1007/BF00843774</w:t>
      </w:r>
      <w:bookmarkEnd w:id="46"/>
    </w:p>
    <w:p w14:paraId="641A0F9F"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7" w:name="_ENREF_8"/>
      <w:r>
        <w:rPr>
          <w:rFonts w:ascii="Times New Roman" w:hAnsi="Times New Roman" w:cs="Times New Roman"/>
          <w:noProof/>
          <w:sz w:val="24"/>
          <w:szCs w:val="24"/>
        </w:rPr>
        <w:t xml:space="preserve">Cohen, S. O., &amp; Walco, G. A. (1999). Dance/movement therapy for children and adolescents with cancer. </w:t>
      </w:r>
      <w:r w:rsidRPr="006F08C6">
        <w:rPr>
          <w:rFonts w:ascii="Times New Roman" w:hAnsi="Times New Roman" w:cs="Times New Roman"/>
          <w:i/>
          <w:noProof/>
          <w:sz w:val="24"/>
          <w:szCs w:val="24"/>
        </w:rPr>
        <w:t>Cancer Practice, 7</w:t>
      </w:r>
      <w:r>
        <w:rPr>
          <w:rFonts w:ascii="Times New Roman" w:hAnsi="Times New Roman" w:cs="Times New Roman"/>
          <w:noProof/>
          <w:sz w:val="24"/>
          <w:szCs w:val="24"/>
        </w:rPr>
        <w:t>(1), 34-42. doi: 10.1046/j.1523-5394.1999.07105.x</w:t>
      </w:r>
      <w:bookmarkEnd w:id="47"/>
    </w:p>
    <w:p w14:paraId="56D639C7"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8" w:name="_ENREF_9"/>
      <w:r>
        <w:rPr>
          <w:rFonts w:ascii="Times New Roman" w:hAnsi="Times New Roman" w:cs="Times New Roman"/>
          <w:noProof/>
          <w:sz w:val="24"/>
          <w:szCs w:val="24"/>
        </w:rPr>
        <w:t xml:space="preserve">Cropley, A. J. (1990). Creativity and mental health in everyday life. </w:t>
      </w:r>
      <w:r w:rsidRPr="006F08C6">
        <w:rPr>
          <w:rFonts w:ascii="Times New Roman" w:hAnsi="Times New Roman" w:cs="Times New Roman"/>
          <w:i/>
          <w:noProof/>
          <w:sz w:val="24"/>
          <w:szCs w:val="24"/>
        </w:rPr>
        <w:t>Creativity Research Journal, 3</w:t>
      </w:r>
      <w:r>
        <w:rPr>
          <w:rFonts w:ascii="Times New Roman" w:hAnsi="Times New Roman" w:cs="Times New Roman"/>
          <w:noProof/>
          <w:sz w:val="24"/>
          <w:szCs w:val="24"/>
        </w:rPr>
        <w:t>(3), 167-178. doi: 10.1080/10400419009534351</w:t>
      </w:r>
      <w:bookmarkEnd w:id="48"/>
    </w:p>
    <w:p w14:paraId="73735A29" w14:textId="77777777" w:rsidR="006F08C6" w:rsidRDefault="006F08C6" w:rsidP="006F08C6">
      <w:pPr>
        <w:spacing w:after="0" w:line="480" w:lineRule="auto"/>
        <w:ind w:left="720" w:hanging="720"/>
        <w:rPr>
          <w:rFonts w:ascii="Times New Roman" w:hAnsi="Times New Roman" w:cs="Times New Roman"/>
          <w:noProof/>
          <w:sz w:val="24"/>
          <w:szCs w:val="24"/>
        </w:rPr>
      </w:pPr>
      <w:bookmarkStart w:id="49" w:name="_ENREF_10"/>
      <w:r>
        <w:rPr>
          <w:rFonts w:ascii="Times New Roman" w:hAnsi="Times New Roman" w:cs="Times New Roman"/>
          <w:noProof/>
          <w:sz w:val="24"/>
          <w:szCs w:val="24"/>
        </w:rPr>
        <w:lastRenderedPageBreak/>
        <w:t xml:space="preserve">Erfer, T., &amp; Ziv, A. (2006). Moving toward cohesion: Group dance/movement therapy with children in psychiatry. </w:t>
      </w:r>
      <w:r w:rsidRPr="006F08C6">
        <w:rPr>
          <w:rFonts w:ascii="Times New Roman" w:hAnsi="Times New Roman" w:cs="Times New Roman"/>
          <w:i/>
          <w:noProof/>
          <w:sz w:val="24"/>
          <w:szCs w:val="24"/>
        </w:rPr>
        <w:t>The Arts in Psychotherapy, 33</w:t>
      </w:r>
      <w:r>
        <w:rPr>
          <w:rFonts w:ascii="Times New Roman" w:hAnsi="Times New Roman" w:cs="Times New Roman"/>
          <w:noProof/>
          <w:sz w:val="24"/>
          <w:szCs w:val="24"/>
        </w:rPr>
        <w:t>(3), 238-246. doi: 10.1016/j.aip.2006.01.001</w:t>
      </w:r>
      <w:bookmarkEnd w:id="49"/>
    </w:p>
    <w:p w14:paraId="2B56D30D"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0" w:name="_ENREF_11"/>
      <w:r>
        <w:rPr>
          <w:rFonts w:ascii="Times New Roman" w:hAnsi="Times New Roman" w:cs="Times New Roman"/>
          <w:noProof/>
          <w:sz w:val="24"/>
          <w:szCs w:val="24"/>
        </w:rPr>
        <w:t xml:space="preserve">Goodill, S. W. (1987). Dance/movement therapy with abused children. </w:t>
      </w:r>
      <w:r w:rsidRPr="006F08C6">
        <w:rPr>
          <w:rFonts w:ascii="Times New Roman" w:hAnsi="Times New Roman" w:cs="Times New Roman"/>
          <w:i/>
          <w:noProof/>
          <w:sz w:val="24"/>
          <w:szCs w:val="24"/>
        </w:rPr>
        <w:t>The Arts in Psychotherapy, 14</w:t>
      </w:r>
      <w:r>
        <w:rPr>
          <w:rFonts w:ascii="Times New Roman" w:hAnsi="Times New Roman" w:cs="Times New Roman"/>
          <w:noProof/>
          <w:sz w:val="24"/>
          <w:szCs w:val="24"/>
        </w:rPr>
        <w:t>(1), 59-68. doi: 10.1016/0197-4556(87)90035-9</w:t>
      </w:r>
      <w:bookmarkEnd w:id="50"/>
    </w:p>
    <w:p w14:paraId="3CEB72D0"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1" w:name="_ENREF_12"/>
      <w:r>
        <w:rPr>
          <w:rFonts w:ascii="Times New Roman" w:hAnsi="Times New Roman" w:cs="Times New Roman"/>
          <w:noProof/>
          <w:sz w:val="24"/>
          <w:szCs w:val="24"/>
        </w:rPr>
        <w:t xml:space="preserve">Grönlund, E., Renck, B., &amp; Weibull, J. (2005). Dance/movement therapy as an alternative treatment for young boys diagnosed as ADHD: A pilot study. </w:t>
      </w:r>
      <w:r w:rsidRPr="006F08C6">
        <w:rPr>
          <w:rFonts w:ascii="Times New Roman" w:hAnsi="Times New Roman" w:cs="Times New Roman"/>
          <w:i/>
          <w:noProof/>
          <w:sz w:val="24"/>
          <w:szCs w:val="24"/>
        </w:rPr>
        <w:t>American Journal of Dance Therapy, 27</w:t>
      </w:r>
      <w:r>
        <w:rPr>
          <w:rFonts w:ascii="Times New Roman" w:hAnsi="Times New Roman" w:cs="Times New Roman"/>
          <w:noProof/>
          <w:sz w:val="24"/>
          <w:szCs w:val="24"/>
        </w:rPr>
        <w:t>(2), 63-85. doi: 10.1007/s10465-005-9000-1</w:t>
      </w:r>
      <w:bookmarkEnd w:id="51"/>
    </w:p>
    <w:p w14:paraId="2FA06E47"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2" w:name="_ENREF_13"/>
      <w:r>
        <w:rPr>
          <w:rFonts w:ascii="Times New Roman" w:hAnsi="Times New Roman" w:cs="Times New Roman"/>
          <w:noProof/>
          <w:sz w:val="24"/>
          <w:szCs w:val="24"/>
        </w:rPr>
        <w:t xml:space="preserve">Harris, D. A. (2007). Pathways to embodied empathy and reconciliation after atrocity: Former boy soldiers in a dance/movement therapy group in Sierra Leone. </w:t>
      </w:r>
      <w:r w:rsidRPr="006F08C6">
        <w:rPr>
          <w:rFonts w:ascii="Times New Roman" w:hAnsi="Times New Roman" w:cs="Times New Roman"/>
          <w:i/>
          <w:noProof/>
          <w:sz w:val="24"/>
          <w:szCs w:val="24"/>
        </w:rPr>
        <w:t>Intervention, 5</w:t>
      </w:r>
      <w:r>
        <w:rPr>
          <w:rFonts w:ascii="Times New Roman" w:hAnsi="Times New Roman" w:cs="Times New Roman"/>
          <w:noProof/>
          <w:sz w:val="24"/>
          <w:szCs w:val="24"/>
        </w:rPr>
        <w:t xml:space="preserve">(3), 203-231. </w:t>
      </w:r>
      <w:bookmarkEnd w:id="52"/>
    </w:p>
    <w:p w14:paraId="38B37608"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3" w:name="_ENREF_14"/>
      <w:r>
        <w:rPr>
          <w:rFonts w:ascii="Times New Roman" w:hAnsi="Times New Roman" w:cs="Times New Roman"/>
          <w:noProof/>
          <w:sz w:val="24"/>
          <w:szCs w:val="24"/>
        </w:rPr>
        <w:t xml:space="preserve">Harris, P. A., Taylor, R., Thielke, R., Payne, J., Gonzalez, N., &amp; Conde, J. G. (2009). Research electronic data capture (REDCap) - A metadata-driven methodology and workflow process for providing translational research informatics support. </w:t>
      </w:r>
      <w:r w:rsidRPr="006F08C6">
        <w:rPr>
          <w:rFonts w:ascii="Times New Roman" w:hAnsi="Times New Roman" w:cs="Times New Roman"/>
          <w:i/>
          <w:noProof/>
          <w:sz w:val="24"/>
          <w:szCs w:val="24"/>
        </w:rPr>
        <w:t>J Biomed Inform, 42</w:t>
      </w:r>
      <w:r>
        <w:rPr>
          <w:rFonts w:ascii="Times New Roman" w:hAnsi="Times New Roman" w:cs="Times New Roman"/>
          <w:noProof/>
          <w:sz w:val="24"/>
          <w:szCs w:val="24"/>
        </w:rPr>
        <w:t xml:space="preserve">(2), 377-381. </w:t>
      </w:r>
      <w:bookmarkEnd w:id="53"/>
    </w:p>
    <w:p w14:paraId="57C3DB62"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4" w:name="_ENREF_15"/>
      <w:r>
        <w:rPr>
          <w:rFonts w:ascii="Times New Roman" w:hAnsi="Times New Roman" w:cs="Times New Roman"/>
          <w:noProof/>
          <w:sz w:val="24"/>
          <w:szCs w:val="24"/>
        </w:rPr>
        <w:t xml:space="preserve">Hartshorn, K., Olds, L., Field, T., Delage, J., Cullen, C., &amp; Escalona, A. (2001). Creative movement therapy benefits children with autism. </w:t>
      </w:r>
      <w:r w:rsidRPr="006F08C6">
        <w:rPr>
          <w:rFonts w:ascii="Times New Roman" w:hAnsi="Times New Roman" w:cs="Times New Roman"/>
          <w:i/>
          <w:noProof/>
          <w:sz w:val="24"/>
          <w:szCs w:val="24"/>
        </w:rPr>
        <w:t>Early Child Development and Care, 166</w:t>
      </w:r>
      <w:r>
        <w:rPr>
          <w:rFonts w:ascii="Times New Roman" w:hAnsi="Times New Roman" w:cs="Times New Roman"/>
          <w:noProof/>
          <w:sz w:val="24"/>
          <w:szCs w:val="24"/>
        </w:rPr>
        <w:t>(1), 1-5. doi: 10.1080/0300443011660101</w:t>
      </w:r>
      <w:bookmarkEnd w:id="54"/>
    </w:p>
    <w:p w14:paraId="0FC42D93"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5" w:name="_ENREF_16"/>
      <w:r>
        <w:rPr>
          <w:rFonts w:ascii="Times New Roman" w:hAnsi="Times New Roman" w:cs="Times New Roman"/>
          <w:noProof/>
          <w:sz w:val="24"/>
          <w:szCs w:val="24"/>
        </w:rPr>
        <w:t xml:space="preserve">Heber, L. (1993). Dance movement: A therapeutic program for psychiatric clients. </w:t>
      </w:r>
      <w:r w:rsidRPr="006F08C6">
        <w:rPr>
          <w:rFonts w:ascii="Times New Roman" w:hAnsi="Times New Roman" w:cs="Times New Roman"/>
          <w:i/>
          <w:noProof/>
          <w:sz w:val="24"/>
          <w:szCs w:val="24"/>
        </w:rPr>
        <w:t>Perspectives in Psychiatric Care, 29</w:t>
      </w:r>
      <w:r>
        <w:rPr>
          <w:rFonts w:ascii="Times New Roman" w:hAnsi="Times New Roman" w:cs="Times New Roman"/>
          <w:noProof/>
          <w:sz w:val="24"/>
          <w:szCs w:val="24"/>
        </w:rPr>
        <w:t>(2), 22-29. doi: 10.1111/j.1744-6163.1993.tb00408.x</w:t>
      </w:r>
      <w:bookmarkEnd w:id="55"/>
    </w:p>
    <w:p w14:paraId="74151440"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6" w:name="_ENREF_17"/>
      <w:r>
        <w:rPr>
          <w:rFonts w:ascii="Times New Roman" w:hAnsi="Times New Roman" w:cs="Times New Roman"/>
          <w:noProof/>
          <w:sz w:val="24"/>
          <w:szCs w:val="24"/>
        </w:rPr>
        <w:t xml:space="preserve">Hothorn, T., Bretz, F., &amp; Westfal, P. (2012). multcomp: Simultaneous interence in general parametric models (Version R package version 1.2-12). </w:t>
      </w:r>
      <w:bookmarkEnd w:id="56"/>
    </w:p>
    <w:p w14:paraId="67B6CFC3"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7" w:name="_ENREF_18"/>
      <w:r>
        <w:rPr>
          <w:rFonts w:ascii="Times New Roman" w:hAnsi="Times New Roman" w:cs="Times New Roman"/>
          <w:noProof/>
          <w:sz w:val="24"/>
          <w:szCs w:val="24"/>
        </w:rPr>
        <w:lastRenderedPageBreak/>
        <w:t xml:space="preserve">Jeong, Y. J., Hong, S. C., Lee, M. S., Park, M. C., Kim, Y. K., &amp; Suh, C. M. (2005). Dance movement therapy improves emotional responses and modulates neurohormones in adolescents with mild depression. </w:t>
      </w:r>
      <w:r w:rsidRPr="006F08C6">
        <w:rPr>
          <w:rFonts w:ascii="Times New Roman" w:hAnsi="Times New Roman" w:cs="Times New Roman"/>
          <w:i/>
          <w:noProof/>
          <w:sz w:val="24"/>
          <w:szCs w:val="24"/>
        </w:rPr>
        <w:t>Int J Neurosci, 115</w:t>
      </w:r>
      <w:r>
        <w:rPr>
          <w:rFonts w:ascii="Times New Roman" w:hAnsi="Times New Roman" w:cs="Times New Roman"/>
          <w:noProof/>
          <w:sz w:val="24"/>
          <w:szCs w:val="24"/>
        </w:rPr>
        <w:t>(12), 1711-1720. doi: 10.1080/00207450590958574</w:t>
      </w:r>
      <w:bookmarkEnd w:id="57"/>
    </w:p>
    <w:p w14:paraId="6B4D570F"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8" w:name="_ENREF_19"/>
      <w:r>
        <w:rPr>
          <w:rFonts w:ascii="Times New Roman" w:hAnsi="Times New Roman" w:cs="Times New Roman"/>
          <w:noProof/>
          <w:sz w:val="24"/>
          <w:szCs w:val="24"/>
        </w:rPr>
        <w:t xml:space="preserve">Kennedy, H., Reed, K., &amp; Wamboldt, M. Z. (2014). Staff perceptions of complementary and alternative therapy integration into a child and adolescent psychiatry program. </w:t>
      </w:r>
      <w:r w:rsidRPr="006F08C6">
        <w:rPr>
          <w:rFonts w:ascii="Times New Roman" w:hAnsi="Times New Roman" w:cs="Times New Roman"/>
          <w:i/>
          <w:noProof/>
          <w:sz w:val="24"/>
          <w:szCs w:val="24"/>
        </w:rPr>
        <w:t>The Arts in Psychotherapy, 41</w:t>
      </w:r>
      <w:r>
        <w:rPr>
          <w:rFonts w:ascii="Times New Roman" w:hAnsi="Times New Roman" w:cs="Times New Roman"/>
          <w:noProof/>
          <w:sz w:val="24"/>
          <w:szCs w:val="24"/>
        </w:rPr>
        <w:t xml:space="preserve">(1), 21-26. doi: </w:t>
      </w:r>
      <w:hyperlink r:id="rId10" w:history="1">
        <w:r w:rsidRPr="006F08C6">
          <w:rPr>
            <w:rStyle w:val="Hyperlink"/>
            <w:rFonts w:ascii="Times New Roman" w:hAnsi="Times New Roman" w:cs="Times New Roman"/>
            <w:noProof/>
            <w:sz w:val="24"/>
            <w:szCs w:val="24"/>
          </w:rPr>
          <w:t>http://dx.doi.org/10.1016/j.aip.2013.10.007</w:t>
        </w:r>
        <w:bookmarkEnd w:id="58"/>
      </w:hyperlink>
    </w:p>
    <w:p w14:paraId="1111D7E2" w14:textId="77777777" w:rsidR="006F08C6" w:rsidRDefault="006F08C6" w:rsidP="006F08C6">
      <w:pPr>
        <w:spacing w:after="0" w:line="480" w:lineRule="auto"/>
        <w:ind w:left="720" w:hanging="720"/>
        <w:rPr>
          <w:rFonts w:ascii="Times New Roman" w:hAnsi="Times New Roman" w:cs="Times New Roman"/>
          <w:noProof/>
          <w:sz w:val="24"/>
          <w:szCs w:val="24"/>
        </w:rPr>
      </w:pPr>
      <w:bookmarkStart w:id="59" w:name="_ENREF_20"/>
      <w:r>
        <w:rPr>
          <w:rFonts w:ascii="Times New Roman" w:hAnsi="Times New Roman" w:cs="Times New Roman"/>
          <w:noProof/>
          <w:sz w:val="24"/>
          <w:szCs w:val="24"/>
        </w:rPr>
        <w:t xml:space="preserve">Kennedy, H., Unnithan, R., &amp; Wamboldt, M. Z. (2014). </w:t>
      </w:r>
      <w:r w:rsidRPr="006F08C6">
        <w:rPr>
          <w:rFonts w:ascii="Times New Roman" w:hAnsi="Times New Roman" w:cs="Times New Roman"/>
          <w:i/>
          <w:noProof/>
          <w:sz w:val="24"/>
          <w:szCs w:val="24"/>
        </w:rPr>
        <w:t>Development and validation of the fast assessment of children's emotions</w:t>
      </w:r>
      <w:r>
        <w:rPr>
          <w:rFonts w:ascii="Times New Roman" w:hAnsi="Times New Roman" w:cs="Times New Roman"/>
          <w:noProof/>
          <w:sz w:val="24"/>
          <w:szCs w:val="24"/>
        </w:rPr>
        <w:t xml:space="preserve">. Manuscript in preparation, Department of Psychiatry, School of Medicine, University of Colorado Denver Anschutz Medical Campus.  </w:t>
      </w:r>
      <w:bookmarkEnd w:id="59"/>
    </w:p>
    <w:p w14:paraId="7493AF46"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0" w:name="_ENREF_21"/>
      <w:r>
        <w:rPr>
          <w:rFonts w:ascii="Times New Roman" w:hAnsi="Times New Roman" w:cs="Times New Roman"/>
          <w:noProof/>
          <w:sz w:val="24"/>
          <w:szCs w:val="24"/>
        </w:rPr>
        <w:t xml:space="preserve">King, B. J., &amp; Pope, B. (1999). Creativity as a factor in psychological assessment and healthy psychological functioning. </w:t>
      </w:r>
      <w:r w:rsidRPr="006F08C6">
        <w:rPr>
          <w:rFonts w:ascii="Times New Roman" w:hAnsi="Times New Roman" w:cs="Times New Roman"/>
          <w:i/>
          <w:noProof/>
          <w:sz w:val="24"/>
          <w:szCs w:val="24"/>
        </w:rPr>
        <w:t>Journal of Personality Assessment, 72</w:t>
      </w:r>
      <w:r>
        <w:rPr>
          <w:rFonts w:ascii="Times New Roman" w:hAnsi="Times New Roman" w:cs="Times New Roman"/>
          <w:noProof/>
          <w:sz w:val="24"/>
          <w:szCs w:val="24"/>
        </w:rPr>
        <w:t>(2), 200-207. doi: 10.1207/s15327752jp720204</w:t>
      </w:r>
      <w:bookmarkEnd w:id="60"/>
    </w:p>
    <w:p w14:paraId="60B7F6C8"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1" w:name="_ENREF_22"/>
      <w:r>
        <w:rPr>
          <w:rFonts w:ascii="Times New Roman" w:hAnsi="Times New Roman" w:cs="Times New Roman"/>
          <w:noProof/>
          <w:sz w:val="24"/>
          <w:szCs w:val="24"/>
        </w:rPr>
        <w:t xml:space="preserve">Koch, S., Kunz, T., Lykou, S., &amp; Cruz, R. (2014). Effects of dance movement therapy and dance on health-related psychological outcomes: A meta-analysis. </w:t>
      </w:r>
      <w:r w:rsidRPr="006F08C6">
        <w:rPr>
          <w:rFonts w:ascii="Times New Roman" w:hAnsi="Times New Roman" w:cs="Times New Roman"/>
          <w:i/>
          <w:noProof/>
          <w:sz w:val="24"/>
          <w:szCs w:val="24"/>
        </w:rPr>
        <w:t>The Arts in Psychotherapy, 41</w:t>
      </w:r>
      <w:r>
        <w:rPr>
          <w:rFonts w:ascii="Times New Roman" w:hAnsi="Times New Roman" w:cs="Times New Roman"/>
          <w:noProof/>
          <w:sz w:val="24"/>
          <w:szCs w:val="24"/>
        </w:rPr>
        <w:t xml:space="preserve">(1), 46-64. doi: </w:t>
      </w:r>
      <w:hyperlink r:id="rId11" w:history="1">
        <w:r w:rsidRPr="006F08C6">
          <w:rPr>
            <w:rStyle w:val="Hyperlink"/>
            <w:rFonts w:ascii="Times New Roman" w:hAnsi="Times New Roman" w:cs="Times New Roman"/>
            <w:noProof/>
            <w:sz w:val="24"/>
            <w:szCs w:val="24"/>
          </w:rPr>
          <w:t>http://dx.doi.org/10.1016/j.aip.2013.10.004</w:t>
        </w:r>
        <w:bookmarkEnd w:id="61"/>
      </w:hyperlink>
    </w:p>
    <w:p w14:paraId="0C83354B"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2" w:name="_ENREF_23"/>
      <w:r>
        <w:rPr>
          <w:rFonts w:ascii="Times New Roman" w:hAnsi="Times New Roman" w:cs="Times New Roman"/>
          <w:noProof/>
          <w:sz w:val="24"/>
          <w:szCs w:val="24"/>
        </w:rPr>
        <w:t xml:space="preserve">Koch, S. C., Morlinghaus, K., &amp; Fuchs, T. (2007). The joy dance: Specific effects of a single dance intervention on psychiatric patients with depression. </w:t>
      </w:r>
      <w:r w:rsidRPr="006F08C6">
        <w:rPr>
          <w:rFonts w:ascii="Times New Roman" w:hAnsi="Times New Roman" w:cs="Times New Roman"/>
          <w:i/>
          <w:noProof/>
          <w:sz w:val="24"/>
          <w:szCs w:val="24"/>
        </w:rPr>
        <w:t>The Arts in Psychotherapy, 34</w:t>
      </w:r>
      <w:r>
        <w:rPr>
          <w:rFonts w:ascii="Times New Roman" w:hAnsi="Times New Roman" w:cs="Times New Roman"/>
          <w:noProof/>
          <w:sz w:val="24"/>
          <w:szCs w:val="24"/>
        </w:rPr>
        <w:t>, 340-349. doi: 10.1016/j.aip.2007.07.001</w:t>
      </w:r>
      <w:bookmarkEnd w:id="62"/>
    </w:p>
    <w:p w14:paraId="20A04189"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3" w:name="_ENREF_24"/>
      <w:r>
        <w:rPr>
          <w:rFonts w:ascii="Times New Roman" w:hAnsi="Times New Roman" w:cs="Times New Roman"/>
          <w:noProof/>
          <w:sz w:val="24"/>
          <w:szCs w:val="24"/>
        </w:rPr>
        <w:t xml:space="preserve">Kuettel, T. J. (1982). Affective change in dance therapy. </w:t>
      </w:r>
      <w:r w:rsidRPr="006F08C6">
        <w:rPr>
          <w:rFonts w:ascii="Times New Roman" w:hAnsi="Times New Roman" w:cs="Times New Roman"/>
          <w:i/>
          <w:noProof/>
          <w:sz w:val="24"/>
          <w:szCs w:val="24"/>
        </w:rPr>
        <w:t>American Journal of Dance Therapy, 5</w:t>
      </w:r>
      <w:r>
        <w:rPr>
          <w:rFonts w:ascii="Times New Roman" w:hAnsi="Times New Roman" w:cs="Times New Roman"/>
          <w:noProof/>
          <w:sz w:val="24"/>
          <w:szCs w:val="24"/>
        </w:rPr>
        <w:t>, 56-64. doi: 10.1007/BF02579541</w:t>
      </w:r>
      <w:bookmarkEnd w:id="63"/>
    </w:p>
    <w:p w14:paraId="3EFEDC97"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4" w:name="_ENREF_25"/>
      <w:r>
        <w:rPr>
          <w:rFonts w:ascii="Times New Roman" w:hAnsi="Times New Roman" w:cs="Times New Roman"/>
          <w:noProof/>
          <w:sz w:val="24"/>
          <w:szCs w:val="24"/>
        </w:rPr>
        <w:t xml:space="preserve">Levy, F. J. (2005). </w:t>
      </w:r>
      <w:r w:rsidRPr="006F08C6">
        <w:rPr>
          <w:rFonts w:ascii="Times New Roman" w:hAnsi="Times New Roman" w:cs="Times New Roman"/>
          <w:i/>
          <w:noProof/>
          <w:sz w:val="24"/>
          <w:szCs w:val="24"/>
        </w:rPr>
        <w:t>Dance movement therapy: A healing art</w:t>
      </w:r>
      <w:r>
        <w:rPr>
          <w:rFonts w:ascii="Times New Roman" w:hAnsi="Times New Roman" w:cs="Times New Roman"/>
          <w:noProof/>
          <w:sz w:val="24"/>
          <w:szCs w:val="24"/>
        </w:rPr>
        <w:t xml:space="preserve"> (2 ed.). Reston: National Dance Association: American Alliance for Health, Physical Education, Recreation, and Dance.</w:t>
      </w:r>
      <w:bookmarkEnd w:id="64"/>
    </w:p>
    <w:p w14:paraId="5261730F"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5" w:name="_ENREF_26"/>
      <w:r>
        <w:rPr>
          <w:rFonts w:ascii="Times New Roman" w:hAnsi="Times New Roman" w:cs="Times New Roman"/>
          <w:noProof/>
          <w:sz w:val="24"/>
          <w:szCs w:val="24"/>
        </w:rPr>
        <w:lastRenderedPageBreak/>
        <w:t xml:space="preserve">McNair, D. M., Lorr, M., Droppleman, L. F., &amp; Educational and Industrial Testing Service. (1971). </w:t>
      </w:r>
      <w:r w:rsidRPr="006F08C6">
        <w:rPr>
          <w:rFonts w:ascii="Times New Roman" w:hAnsi="Times New Roman" w:cs="Times New Roman"/>
          <w:i/>
          <w:noProof/>
          <w:sz w:val="24"/>
          <w:szCs w:val="24"/>
        </w:rPr>
        <w:t>Profile of mood states (POMS)</w:t>
      </w:r>
      <w:r>
        <w:rPr>
          <w:rFonts w:ascii="Times New Roman" w:hAnsi="Times New Roman" w:cs="Times New Roman"/>
          <w:noProof/>
          <w:sz w:val="24"/>
          <w:szCs w:val="24"/>
        </w:rPr>
        <w:t>. San Diego, California: Educational and Industrial Testing Service.</w:t>
      </w:r>
      <w:bookmarkEnd w:id="65"/>
    </w:p>
    <w:p w14:paraId="7F87D6FE"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6" w:name="_ENREF_27"/>
      <w:r>
        <w:rPr>
          <w:rFonts w:ascii="Times New Roman" w:hAnsi="Times New Roman" w:cs="Times New Roman"/>
          <w:noProof/>
          <w:sz w:val="24"/>
          <w:szCs w:val="24"/>
        </w:rPr>
        <w:t xml:space="preserve">Pierce, L. (2014). The integrative power of dance/movement therapy: Implications for the treatment of dissociation and developmental trauma. </w:t>
      </w:r>
      <w:r w:rsidRPr="006F08C6">
        <w:rPr>
          <w:rFonts w:ascii="Times New Roman" w:hAnsi="Times New Roman" w:cs="Times New Roman"/>
          <w:i/>
          <w:noProof/>
          <w:sz w:val="24"/>
          <w:szCs w:val="24"/>
        </w:rPr>
        <w:t>The Arts in Psychotherapy, 41</w:t>
      </w:r>
      <w:r>
        <w:rPr>
          <w:rFonts w:ascii="Times New Roman" w:hAnsi="Times New Roman" w:cs="Times New Roman"/>
          <w:noProof/>
          <w:sz w:val="24"/>
          <w:szCs w:val="24"/>
        </w:rPr>
        <w:t xml:space="preserve">(1), 7-15. doi: </w:t>
      </w:r>
      <w:hyperlink r:id="rId12" w:history="1">
        <w:r w:rsidRPr="006F08C6">
          <w:rPr>
            <w:rStyle w:val="Hyperlink"/>
            <w:rFonts w:ascii="Times New Roman" w:hAnsi="Times New Roman" w:cs="Times New Roman"/>
            <w:noProof/>
            <w:sz w:val="24"/>
            <w:szCs w:val="24"/>
          </w:rPr>
          <w:t>http://dx.doi.org/10.1016/j.aip.2013.10.002</w:t>
        </w:r>
        <w:bookmarkEnd w:id="66"/>
      </w:hyperlink>
    </w:p>
    <w:p w14:paraId="194FD898"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7" w:name="_ENREF_28"/>
      <w:r>
        <w:rPr>
          <w:rFonts w:ascii="Times New Roman" w:hAnsi="Times New Roman" w:cs="Times New Roman"/>
          <w:noProof/>
          <w:sz w:val="24"/>
          <w:szCs w:val="24"/>
        </w:rPr>
        <w:t xml:space="preserve">R-core. (2012). nlme: Linear and nonlinear mixed effects models (Version R package version 3.1-104). </w:t>
      </w:r>
      <w:bookmarkEnd w:id="67"/>
    </w:p>
    <w:p w14:paraId="2734FEAF"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8" w:name="_ENREF_29"/>
      <w:r>
        <w:rPr>
          <w:rFonts w:ascii="Times New Roman" w:hAnsi="Times New Roman" w:cs="Times New Roman"/>
          <w:noProof/>
          <w:sz w:val="24"/>
          <w:szCs w:val="24"/>
        </w:rPr>
        <w:t xml:space="preserve">Ren, J., &amp; Xia, J. (2013). Dance therapy for schizophrenia. </w:t>
      </w:r>
      <w:r w:rsidRPr="006F08C6">
        <w:rPr>
          <w:rFonts w:ascii="Times New Roman" w:hAnsi="Times New Roman" w:cs="Times New Roman"/>
          <w:i/>
          <w:noProof/>
          <w:sz w:val="24"/>
          <w:szCs w:val="24"/>
        </w:rPr>
        <w:t>Cochrane Database Syst Rev, 10</w:t>
      </w:r>
      <w:r>
        <w:rPr>
          <w:rFonts w:ascii="Times New Roman" w:hAnsi="Times New Roman" w:cs="Times New Roman"/>
          <w:noProof/>
          <w:sz w:val="24"/>
          <w:szCs w:val="24"/>
        </w:rPr>
        <w:t>, CD006868. doi: 10.1002/14651858.CD006868.pub3</w:t>
      </w:r>
      <w:bookmarkEnd w:id="68"/>
    </w:p>
    <w:p w14:paraId="371B53A5" w14:textId="77777777" w:rsidR="006F08C6" w:rsidRDefault="006F08C6" w:rsidP="006F08C6">
      <w:pPr>
        <w:spacing w:after="0" w:line="480" w:lineRule="auto"/>
        <w:ind w:left="720" w:hanging="720"/>
        <w:rPr>
          <w:rFonts w:ascii="Times New Roman" w:hAnsi="Times New Roman" w:cs="Times New Roman"/>
          <w:noProof/>
          <w:sz w:val="24"/>
          <w:szCs w:val="24"/>
        </w:rPr>
      </w:pPr>
      <w:bookmarkStart w:id="69" w:name="_ENREF_30"/>
      <w:r>
        <w:rPr>
          <w:rFonts w:ascii="Times New Roman" w:hAnsi="Times New Roman" w:cs="Times New Roman"/>
          <w:noProof/>
          <w:sz w:val="24"/>
          <w:szCs w:val="24"/>
        </w:rPr>
        <w:t xml:space="preserve">Sandel, S. L., Chaiklin, S., &amp; Lohn, A. (Eds.). (1993). </w:t>
      </w:r>
      <w:r w:rsidRPr="006F08C6">
        <w:rPr>
          <w:rFonts w:ascii="Times New Roman" w:hAnsi="Times New Roman" w:cs="Times New Roman"/>
          <w:i/>
          <w:noProof/>
          <w:sz w:val="24"/>
          <w:szCs w:val="24"/>
        </w:rPr>
        <w:t>Foundations of dance/movement therapy: The life and work of Marian Chace</w:t>
      </w:r>
      <w:r>
        <w:rPr>
          <w:rFonts w:ascii="Times New Roman" w:hAnsi="Times New Roman" w:cs="Times New Roman"/>
          <w:noProof/>
          <w:sz w:val="24"/>
          <w:szCs w:val="24"/>
        </w:rPr>
        <w:t>. Columbia: The Marian Chace Memorial Fund of the American Dance Therapy Association.</w:t>
      </w:r>
      <w:bookmarkEnd w:id="69"/>
    </w:p>
    <w:p w14:paraId="2E64B324" w14:textId="77777777" w:rsidR="006F08C6" w:rsidRDefault="006F08C6" w:rsidP="006F08C6">
      <w:pPr>
        <w:spacing w:after="0" w:line="480" w:lineRule="auto"/>
        <w:ind w:left="720" w:hanging="720"/>
        <w:rPr>
          <w:rFonts w:ascii="Times New Roman" w:hAnsi="Times New Roman" w:cs="Times New Roman"/>
          <w:noProof/>
          <w:sz w:val="24"/>
          <w:szCs w:val="24"/>
        </w:rPr>
      </w:pPr>
      <w:bookmarkStart w:id="70" w:name="_ENREF_31"/>
      <w:r>
        <w:rPr>
          <w:rFonts w:ascii="Times New Roman" w:hAnsi="Times New Roman" w:cs="Times New Roman"/>
          <w:noProof/>
          <w:sz w:val="24"/>
          <w:szCs w:val="24"/>
        </w:rPr>
        <w:t xml:space="preserve">Sandel, S. L., Judge, J. O., Landry, N., Faria, L., Ouellette, R., &amp; Majczak, M. (2005). Dance and movement program improves quality-of-life measures in breast cancer survivors. </w:t>
      </w:r>
      <w:r w:rsidRPr="006F08C6">
        <w:rPr>
          <w:rFonts w:ascii="Times New Roman" w:hAnsi="Times New Roman" w:cs="Times New Roman"/>
          <w:i/>
          <w:noProof/>
          <w:sz w:val="24"/>
          <w:szCs w:val="24"/>
        </w:rPr>
        <w:t>Cancer Nursing, 28</w:t>
      </w:r>
      <w:r>
        <w:rPr>
          <w:rFonts w:ascii="Times New Roman" w:hAnsi="Times New Roman" w:cs="Times New Roman"/>
          <w:noProof/>
          <w:sz w:val="24"/>
          <w:szCs w:val="24"/>
        </w:rPr>
        <w:t>(4), 301-309. doi: 10.1097/00002820-200507000-00011</w:t>
      </w:r>
      <w:bookmarkEnd w:id="70"/>
    </w:p>
    <w:p w14:paraId="68392984" w14:textId="77777777" w:rsidR="006F08C6" w:rsidRDefault="006F08C6" w:rsidP="006F08C6">
      <w:pPr>
        <w:spacing w:after="0" w:line="480" w:lineRule="auto"/>
        <w:ind w:left="720" w:hanging="720"/>
        <w:rPr>
          <w:rFonts w:ascii="Times New Roman" w:hAnsi="Times New Roman" w:cs="Times New Roman"/>
          <w:noProof/>
          <w:sz w:val="24"/>
          <w:szCs w:val="24"/>
        </w:rPr>
      </w:pPr>
      <w:bookmarkStart w:id="71" w:name="_ENREF_32"/>
      <w:r>
        <w:rPr>
          <w:rFonts w:ascii="Times New Roman" w:hAnsi="Times New Roman" w:cs="Times New Roman"/>
          <w:noProof/>
          <w:sz w:val="24"/>
          <w:szCs w:val="24"/>
        </w:rPr>
        <w:t xml:space="preserve">Schmais, C., &amp; White, E. Q. (1986). Introduction to dance therapy. </w:t>
      </w:r>
      <w:r w:rsidRPr="006F08C6">
        <w:rPr>
          <w:rFonts w:ascii="Times New Roman" w:hAnsi="Times New Roman" w:cs="Times New Roman"/>
          <w:i/>
          <w:noProof/>
          <w:sz w:val="24"/>
          <w:szCs w:val="24"/>
        </w:rPr>
        <w:t>American Journal of Dance Therapy, 9</w:t>
      </w:r>
      <w:r>
        <w:rPr>
          <w:rFonts w:ascii="Times New Roman" w:hAnsi="Times New Roman" w:cs="Times New Roman"/>
          <w:noProof/>
          <w:sz w:val="24"/>
          <w:szCs w:val="24"/>
        </w:rPr>
        <w:t>, 23-30. doi: 10.1007/BF02274236</w:t>
      </w:r>
      <w:bookmarkEnd w:id="71"/>
    </w:p>
    <w:p w14:paraId="73FAAB0E" w14:textId="77777777" w:rsidR="006F08C6" w:rsidRDefault="006F08C6" w:rsidP="006F08C6">
      <w:pPr>
        <w:spacing w:after="0" w:line="480" w:lineRule="auto"/>
        <w:ind w:left="720" w:hanging="720"/>
        <w:rPr>
          <w:rFonts w:ascii="Times New Roman" w:hAnsi="Times New Roman" w:cs="Times New Roman"/>
          <w:noProof/>
          <w:sz w:val="24"/>
          <w:szCs w:val="24"/>
        </w:rPr>
      </w:pPr>
      <w:bookmarkStart w:id="72" w:name="_ENREF_33"/>
      <w:r>
        <w:rPr>
          <w:rFonts w:ascii="Times New Roman" w:hAnsi="Times New Roman" w:cs="Times New Roman"/>
          <w:noProof/>
          <w:sz w:val="24"/>
          <w:szCs w:val="24"/>
        </w:rPr>
        <w:t xml:space="preserve">Sheets-Johnstone, M. (2010). Why is movement therapeutic? </w:t>
      </w:r>
      <w:r w:rsidRPr="006F08C6">
        <w:rPr>
          <w:rFonts w:ascii="Times New Roman" w:hAnsi="Times New Roman" w:cs="Times New Roman"/>
          <w:i/>
          <w:noProof/>
          <w:sz w:val="24"/>
          <w:szCs w:val="24"/>
        </w:rPr>
        <w:t>American Journal of Dance Therapy, 32</w:t>
      </w:r>
      <w:r>
        <w:rPr>
          <w:rFonts w:ascii="Times New Roman" w:hAnsi="Times New Roman" w:cs="Times New Roman"/>
          <w:noProof/>
          <w:sz w:val="24"/>
          <w:szCs w:val="24"/>
        </w:rPr>
        <w:t>(1), 2-15. doi: 10.1007/s10465-009-9082-2</w:t>
      </w:r>
      <w:bookmarkEnd w:id="72"/>
    </w:p>
    <w:p w14:paraId="72812CD2" w14:textId="77777777" w:rsidR="006F08C6" w:rsidRDefault="006F08C6" w:rsidP="006F08C6">
      <w:pPr>
        <w:spacing w:after="0" w:line="480" w:lineRule="auto"/>
        <w:rPr>
          <w:rFonts w:ascii="Times New Roman" w:hAnsi="Times New Roman" w:cs="Times New Roman"/>
          <w:noProof/>
          <w:sz w:val="24"/>
          <w:szCs w:val="24"/>
        </w:rPr>
      </w:pPr>
    </w:p>
    <w:p w14:paraId="60A1747D" w14:textId="77777777" w:rsidR="005706FC" w:rsidRPr="00D07D31" w:rsidRDefault="007A0B28" w:rsidP="00264ACF">
      <w:pPr>
        <w:spacing w:line="480" w:lineRule="auto"/>
        <w:contextualSpacing/>
        <w:rPr>
          <w:rFonts w:ascii="Times New Roman" w:hAnsi="Times New Roman" w:cs="Times New Roman"/>
          <w:noProof/>
          <w:sz w:val="24"/>
          <w:szCs w:val="24"/>
        </w:rPr>
      </w:pPr>
      <w:r w:rsidRPr="00D07D31">
        <w:rPr>
          <w:rFonts w:ascii="Times New Roman" w:hAnsi="Times New Roman" w:cs="Times New Roman"/>
          <w:sz w:val="24"/>
          <w:szCs w:val="24"/>
        </w:rPr>
        <w:fldChar w:fldCharType="end"/>
      </w:r>
      <w:r w:rsidR="005706FC" w:rsidRPr="00D07D31">
        <w:rPr>
          <w:rFonts w:ascii="Times New Roman" w:hAnsi="Times New Roman" w:cs="Times New Roman"/>
          <w:sz w:val="24"/>
          <w:szCs w:val="24"/>
        </w:rPr>
        <w:br w:type="page"/>
      </w:r>
    </w:p>
    <w:p w14:paraId="2CFED786" w14:textId="77777777" w:rsidR="005706FC" w:rsidRDefault="005706FC" w:rsidP="00264ACF">
      <w:pPr>
        <w:spacing w:after="0" w:line="480" w:lineRule="auto"/>
        <w:contextualSpacing/>
        <w:jc w:val="center"/>
        <w:rPr>
          <w:rFonts w:ascii="Times New Roman" w:hAnsi="Times New Roman" w:cs="Times New Roman"/>
          <w:sz w:val="24"/>
          <w:szCs w:val="24"/>
        </w:rPr>
      </w:pPr>
      <w:r w:rsidRPr="009E2406">
        <w:rPr>
          <w:rFonts w:ascii="Times New Roman" w:hAnsi="Times New Roman" w:cs="Times New Roman"/>
          <w:sz w:val="24"/>
          <w:szCs w:val="24"/>
        </w:rPr>
        <w:lastRenderedPageBreak/>
        <w:t>Footnotes</w:t>
      </w:r>
    </w:p>
    <w:p w14:paraId="479EE9AD" w14:textId="77777777" w:rsidR="005706FC" w:rsidRPr="002C35B0" w:rsidRDefault="005706FC" w:rsidP="00264A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Change in TMS = | post anger – pre anger | + | post confusion – pre confusion | + | post sadness – pre sadness | + | post energy – pre energy | + | post anxiety – pre anxiety | + | post tiredness – pre tiredness |</w:t>
      </w:r>
    </w:p>
    <w:p w14:paraId="36775BF4" w14:textId="77777777" w:rsidR="005706FC" w:rsidRPr="009E2406" w:rsidRDefault="005706FC" w:rsidP="00264ACF">
      <w:pPr>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br w:type="page"/>
      </w:r>
    </w:p>
    <w:p w14:paraId="1C0F6BC5" w14:textId="77777777" w:rsidR="005706FC" w:rsidRPr="00C07994" w:rsidRDefault="005706FC" w:rsidP="00264ACF">
      <w:pPr>
        <w:spacing w:line="480" w:lineRule="auto"/>
        <w:contextualSpacing/>
        <w:rPr>
          <w:rFonts w:ascii="Times New Roman" w:hAnsi="Times New Roman" w:cs="Times New Roman"/>
          <w:sz w:val="24"/>
          <w:szCs w:val="24"/>
        </w:rPr>
      </w:pPr>
      <w:r w:rsidRPr="00C07994">
        <w:rPr>
          <w:rFonts w:ascii="Times New Roman" w:hAnsi="Times New Roman" w:cs="Times New Roman"/>
          <w:sz w:val="24"/>
          <w:szCs w:val="24"/>
        </w:rPr>
        <w:lastRenderedPageBreak/>
        <w:t>Table 1</w:t>
      </w:r>
    </w:p>
    <w:p w14:paraId="16A62D06" w14:textId="77777777" w:rsidR="005706FC" w:rsidRPr="00C07994" w:rsidRDefault="005706FC" w:rsidP="00264ACF">
      <w:pPr>
        <w:spacing w:line="480" w:lineRule="auto"/>
        <w:contextualSpacing/>
        <w:rPr>
          <w:rFonts w:ascii="Times New Roman" w:hAnsi="Times New Roman" w:cs="Times New Roman"/>
          <w:i/>
          <w:sz w:val="24"/>
          <w:szCs w:val="24"/>
        </w:rPr>
      </w:pPr>
      <w:r w:rsidRPr="00C07994">
        <w:rPr>
          <w:rFonts w:ascii="Times New Roman" w:hAnsi="Times New Roman" w:cs="Times New Roman"/>
          <w:i/>
          <w:sz w:val="24"/>
          <w:szCs w:val="24"/>
        </w:rPr>
        <w:t xml:space="preserve">Patient Demographics for the ADT, APU, and EDU </w:t>
      </w:r>
    </w:p>
    <w:tbl>
      <w:tblPr>
        <w:tblW w:w="5000" w:type="pct"/>
        <w:tblCellMar>
          <w:left w:w="0" w:type="dxa"/>
          <w:right w:w="0" w:type="dxa"/>
        </w:tblCellMar>
        <w:tblLook w:val="04A0" w:firstRow="1" w:lastRow="0" w:firstColumn="1" w:lastColumn="0" w:noHBand="0" w:noVBand="1"/>
      </w:tblPr>
      <w:tblGrid>
        <w:gridCol w:w="2918"/>
        <w:gridCol w:w="1670"/>
        <w:gridCol w:w="1670"/>
        <w:gridCol w:w="1670"/>
        <w:gridCol w:w="1432"/>
      </w:tblGrid>
      <w:tr w:rsidR="005706FC" w:rsidRPr="00C07994" w14:paraId="3327BCAE" w14:textId="77777777" w:rsidTr="00EA6D56">
        <w:tc>
          <w:tcPr>
            <w:tcW w:w="1559" w:type="pct"/>
            <w:tcBorders>
              <w:bottom w:val="single" w:sz="4" w:space="0" w:color="auto"/>
            </w:tcBorders>
            <w:shd w:val="clear" w:color="auto" w:fill="FFFFFF"/>
          </w:tcPr>
          <w:p w14:paraId="001A0B76" w14:textId="77777777" w:rsidR="005706FC" w:rsidRPr="00C07994" w:rsidRDefault="005706FC" w:rsidP="00264ACF">
            <w:pPr>
              <w:spacing w:after="0" w:line="240" w:lineRule="auto"/>
              <w:contextualSpacing/>
              <w:rPr>
                <w:rFonts w:ascii="Times New Roman" w:hAnsi="Times New Roman" w:cs="Times New Roman"/>
                <w:sz w:val="24"/>
                <w:szCs w:val="24"/>
              </w:rPr>
            </w:pPr>
          </w:p>
        </w:tc>
        <w:tc>
          <w:tcPr>
            <w:tcW w:w="892" w:type="pct"/>
            <w:tcBorders>
              <w:bottom w:val="single" w:sz="4" w:space="0" w:color="auto"/>
            </w:tcBorders>
            <w:shd w:val="clear" w:color="auto" w:fill="FFFFFF"/>
            <w:hideMark/>
          </w:tcPr>
          <w:p w14:paraId="02365DE6"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b/>
                <w:sz w:val="24"/>
                <w:szCs w:val="24"/>
              </w:rPr>
              <w:t>ADT</w:t>
            </w:r>
          </w:p>
          <w:p w14:paraId="7ABD0496"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i/>
                <w:sz w:val="24"/>
                <w:szCs w:val="24"/>
              </w:rPr>
              <w:t>N</w:t>
            </w:r>
            <w:r w:rsidRPr="00C07994">
              <w:rPr>
                <w:rFonts w:ascii="Times New Roman" w:eastAsia="Times New Roman" w:hAnsi="Times New Roman" w:cs="Times New Roman"/>
                <w:sz w:val="24"/>
                <w:szCs w:val="24"/>
              </w:rPr>
              <w:t xml:space="preserve"> = 139</w:t>
            </w:r>
          </w:p>
        </w:tc>
        <w:tc>
          <w:tcPr>
            <w:tcW w:w="892" w:type="pct"/>
            <w:tcBorders>
              <w:bottom w:val="single" w:sz="4" w:space="0" w:color="auto"/>
            </w:tcBorders>
            <w:shd w:val="clear" w:color="auto" w:fill="FFFFFF"/>
            <w:hideMark/>
          </w:tcPr>
          <w:p w14:paraId="4065FA5F"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b/>
                <w:sz w:val="24"/>
                <w:szCs w:val="24"/>
              </w:rPr>
              <w:t>APU</w:t>
            </w:r>
          </w:p>
          <w:p w14:paraId="2342ED4C"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i/>
                <w:sz w:val="24"/>
                <w:szCs w:val="24"/>
              </w:rPr>
              <w:t>N</w:t>
            </w:r>
            <w:r w:rsidRPr="00C07994">
              <w:rPr>
                <w:rFonts w:ascii="Times New Roman" w:eastAsia="Times New Roman" w:hAnsi="Times New Roman" w:cs="Times New Roman"/>
                <w:sz w:val="24"/>
                <w:szCs w:val="24"/>
              </w:rPr>
              <w:t xml:space="preserve"> = 169</w:t>
            </w:r>
          </w:p>
        </w:tc>
        <w:tc>
          <w:tcPr>
            <w:tcW w:w="892" w:type="pct"/>
            <w:tcBorders>
              <w:bottom w:val="single" w:sz="4" w:space="0" w:color="auto"/>
            </w:tcBorders>
            <w:shd w:val="clear" w:color="auto" w:fill="FFFFFF"/>
            <w:hideMark/>
          </w:tcPr>
          <w:p w14:paraId="59964DD5"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b/>
                <w:sz w:val="24"/>
                <w:szCs w:val="24"/>
              </w:rPr>
              <w:t>EDU</w:t>
            </w:r>
          </w:p>
          <w:p w14:paraId="7634BA52" w14:textId="77777777" w:rsidR="005706FC" w:rsidRPr="00C07994" w:rsidRDefault="005706FC" w:rsidP="00264ACF">
            <w:pPr>
              <w:tabs>
                <w:tab w:val="left" w:pos="499"/>
                <w:tab w:val="center" w:pos="835"/>
              </w:tabs>
              <w:spacing w:after="0" w:line="240" w:lineRule="auto"/>
              <w:contextualSpacing/>
              <w:rPr>
                <w:rFonts w:ascii="Times New Roman" w:hAnsi="Times New Roman" w:cs="Times New Roman"/>
                <w:sz w:val="24"/>
                <w:szCs w:val="24"/>
              </w:rPr>
            </w:pPr>
            <w:r w:rsidRPr="00C07994">
              <w:rPr>
                <w:rFonts w:ascii="Times New Roman" w:eastAsia="Times New Roman" w:hAnsi="Times New Roman" w:cs="Times New Roman"/>
                <w:i/>
                <w:sz w:val="24"/>
                <w:szCs w:val="24"/>
              </w:rPr>
              <w:tab/>
            </w:r>
            <w:r w:rsidRPr="00C07994">
              <w:rPr>
                <w:rFonts w:ascii="Times New Roman" w:eastAsia="Times New Roman" w:hAnsi="Times New Roman" w:cs="Times New Roman"/>
                <w:b/>
                <w:i/>
                <w:sz w:val="24"/>
                <w:szCs w:val="24"/>
              </w:rPr>
              <w:tab/>
            </w:r>
            <w:r w:rsidRPr="00C07994">
              <w:rPr>
                <w:rFonts w:ascii="Times New Roman" w:eastAsia="Times New Roman" w:hAnsi="Times New Roman" w:cs="Times New Roman"/>
                <w:i/>
                <w:sz w:val="24"/>
                <w:szCs w:val="24"/>
              </w:rPr>
              <w:t>N</w:t>
            </w:r>
            <w:r w:rsidRPr="00C07994">
              <w:rPr>
                <w:rFonts w:ascii="Times New Roman" w:eastAsia="Times New Roman" w:hAnsi="Times New Roman" w:cs="Times New Roman"/>
                <w:sz w:val="24"/>
                <w:szCs w:val="24"/>
              </w:rPr>
              <w:t xml:space="preserve"> = 94</w:t>
            </w:r>
          </w:p>
        </w:tc>
        <w:tc>
          <w:tcPr>
            <w:tcW w:w="765" w:type="pct"/>
            <w:tcBorders>
              <w:bottom w:val="single" w:sz="4" w:space="0" w:color="auto"/>
            </w:tcBorders>
            <w:shd w:val="clear" w:color="auto" w:fill="FFFFFF"/>
            <w:vAlign w:val="center"/>
            <w:hideMark/>
          </w:tcPr>
          <w:p w14:paraId="5FDCC2BD" w14:textId="77777777" w:rsidR="005706FC" w:rsidRPr="00C07994" w:rsidRDefault="005706FC" w:rsidP="00264ACF">
            <w:pPr>
              <w:spacing w:after="0" w:line="240" w:lineRule="auto"/>
              <w:ind w:right="5"/>
              <w:contextualSpacing/>
              <w:jc w:val="center"/>
              <w:rPr>
                <w:rFonts w:ascii="Times New Roman" w:hAnsi="Times New Roman" w:cs="Times New Roman"/>
                <w:sz w:val="24"/>
                <w:szCs w:val="24"/>
              </w:rPr>
            </w:pPr>
            <w:r w:rsidRPr="00C07994">
              <w:rPr>
                <w:rFonts w:ascii="Times New Roman" w:eastAsia="Times New Roman" w:hAnsi="Times New Roman" w:cs="Times New Roman"/>
                <w:b/>
                <w:sz w:val="24"/>
                <w:szCs w:val="24"/>
              </w:rPr>
              <w:t>p-value</w:t>
            </w:r>
          </w:p>
        </w:tc>
      </w:tr>
      <w:tr w:rsidR="005706FC" w:rsidRPr="00C07994" w14:paraId="343044AE" w14:textId="77777777" w:rsidTr="00EA6D56">
        <w:trPr>
          <w:trHeight w:val="395"/>
        </w:trPr>
        <w:tc>
          <w:tcPr>
            <w:tcW w:w="1559" w:type="pct"/>
            <w:tcBorders>
              <w:top w:val="single" w:sz="4" w:space="0" w:color="auto"/>
            </w:tcBorders>
            <w:shd w:val="clear" w:color="auto" w:fill="FFFFFF"/>
            <w:vAlign w:val="bottom"/>
            <w:hideMark/>
          </w:tcPr>
          <w:p w14:paraId="167E27E5" w14:textId="77777777" w:rsidR="005706FC" w:rsidRPr="00C07994" w:rsidRDefault="005706FC" w:rsidP="00264ACF">
            <w:pPr>
              <w:spacing w:after="0" w:line="240" w:lineRule="auto"/>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Age (years)</w:t>
            </w:r>
          </w:p>
        </w:tc>
        <w:tc>
          <w:tcPr>
            <w:tcW w:w="892" w:type="pct"/>
            <w:tcBorders>
              <w:top w:val="single" w:sz="4" w:space="0" w:color="auto"/>
            </w:tcBorders>
            <w:shd w:val="clear" w:color="auto" w:fill="FFFFFF"/>
            <w:vAlign w:val="center"/>
            <w:hideMark/>
          </w:tcPr>
          <w:p w14:paraId="00CD3704" w14:textId="77777777" w:rsidR="005706FC" w:rsidRPr="00C07994" w:rsidRDefault="005706FC" w:rsidP="00264ACF">
            <w:pPr>
              <w:spacing w:after="0" w:line="240" w:lineRule="auto"/>
              <w:ind w:hanging="37"/>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14.8</w:t>
            </w:r>
            <w:r w:rsidRPr="00C07994">
              <w:rPr>
                <w:rFonts w:ascii="Times New Roman" w:eastAsia="Times New Roman" w:hAnsi="Times New Roman" w:cs="Times New Roman"/>
                <w:position w:val="10"/>
                <w:sz w:val="24"/>
                <w:szCs w:val="24"/>
                <w:vertAlign w:val="superscript"/>
              </w:rPr>
              <w:t>a</w:t>
            </w:r>
            <w:r w:rsidRPr="00C07994">
              <w:rPr>
                <w:rFonts w:ascii="Times New Roman" w:eastAsia="Times New Roman" w:hAnsi="Times New Roman" w:cs="Times New Roman"/>
                <w:sz w:val="24"/>
                <w:szCs w:val="24"/>
              </w:rPr>
              <w:t xml:space="preserve"> ± 1.4</w:t>
            </w:r>
          </w:p>
        </w:tc>
        <w:tc>
          <w:tcPr>
            <w:tcW w:w="892" w:type="pct"/>
            <w:tcBorders>
              <w:top w:val="single" w:sz="4" w:space="0" w:color="auto"/>
            </w:tcBorders>
            <w:shd w:val="clear" w:color="auto" w:fill="FFFFFF"/>
            <w:hideMark/>
          </w:tcPr>
          <w:p w14:paraId="5BC4381E" w14:textId="77777777" w:rsidR="005706FC" w:rsidRPr="00C07994" w:rsidRDefault="005706FC" w:rsidP="00264ACF">
            <w:pPr>
              <w:spacing w:after="0" w:line="240" w:lineRule="auto"/>
              <w:ind w:hanging="37"/>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12.4</w:t>
            </w:r>
            <w:r w:rsidRPr="00C07994">
              <w:rPr>
                <w:rFonts w:ascii="Times New Roman" w:eastAsia="Times New Roman" w:hAnsi="Times New Roman" w:cs="Times New Roman"/>
                <w:position w:val="10"/>
                <w:sz w:val="24"/>
                <w:szCs w:val="24"/>
                <w:vertAlign w:val="superscript"/>
              </w:rPr>
              <w:t>a</w:t>
            </w:r>
            <w:r w:rsidRPr="00C07994">
              <w:rPr>
                <w:rFonts w:ascii="Times New Roman" w:eastAsia="Times New Roman" w:hAnsi="Times New Roman" w:cs="Times New Roman"/>
                <w:sz w:val="24"/>
                <w:szCs w:val="24"/>
              </w:rPr>
              <w:t xml:space="preserve"> ± 1.4</w:t>
            </w:r>
          </w:p>
        </w:tc>
        <w:tc>
          <w:tcPr>
            <w:tcW w:w="892" w:type="pct"/>
            <w:tcBorders>
              <w:top w:val="single" w:sz="4" w:space="0" w:color="auto"/>
            </w:tcBorders>
            <w:shd w:val="clear" w:color="auto" w:fill="FFFFFF"/>
            <w:hideMark/>
          </w:tcPr>
          <w:p w14:paraId="11A9C26D" w14:textId="77777777" w:rsidR="005706FC" w:rsidRPr="00C07994" w:rsidRDefault="005706FC" w:rsidP="00264ACF">
            <w:pPr>
              <w:spacing w:after="0" w:line="240" w:lineRule="auto"/>
              <w:ind w:hanging="5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14.6</w:t>
            </w:r>
            <w:r w:rsidRPr="00C07994">
              <w:rPr>
                <w:rFonts w:ascii="Times New Roman" w:eastAsia="Times New Roman" w:hAnsi="Times New Roman" w:cs="Times New Roman"/>
                <w:position w:val="10"/>
                <w:sz w:val="24"/>
                <w:szCs w:val="24"/>
                <w:vertAlign w:val="superscript"/>
              </w:rPr>
              <w:t>a</w:t>
            </w:r>
            <w:r w:rsidRPr="00C07994">
              <w:rPr>
                <w:rFonts w:ascii="Times New Roman" w:eastAsia="Times New Roman" w:hAnsi="Times New Roman" w:cs="Times New Roman"/>
                <w:sz w:val="24"/>
                <w:szCs w:val="24"/>
              </w:rPr>
              <w:t xml:space="preserve"> ± 2.3</w:t>
            </w:r>
          </w:p>
        </w:tc>
        <w:tc>
          <w:tcPr>
            <w:tcW w:w="765" w:type="pct"/>
            <w:tcBorders>
              <w:top w:val="single" w:sz="4" w:space="0" w:color="auto"/>
            </w:tcBorders>
            <w:shd w:val="clear" w:color="auto" w:fill="FFFFFF"/>
            <w:hideMark/>
          </w:tcPr>
          <w:p w14:paraId="38948147" w14:textId="77777777" w:rsidR="005706FC" w:rsidRPr="00C07994" w:rsidRDefault="005706FC" w:rsidP="00264ACF">
            <w:pPr>
              <w:spacing w:after="0" w:line="240" w:lineRule="auto"/>
              <w:ind w:right="5"/>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0.067</w:t>
            </w:r>
          </w:p>
        </w:tc>
      </w:tr>
      <w:tr w:rsidR="005706FC" w:rsidRPr="00C07994" w14:paraId="5D9994E2" w14:textId="77777777" w:rsidTr="00EA6D56">
        <w:tc>
          <w:tcPr>
            <w:tcW w:w="1559" w:type="pct"/>
            <w:shd w:val="clear" w:color="auto" w:fill="FFFFFF"/>
            <w:vAlign w:val="bottom"/>
            <w:hideMark/>
          </w:tcPr>
          <w:p w14:paraId="3AC7906B" w14:textId="77777777" w:rsidR="005706FC" w:rsidRPr="00C07994" w:rsidRDefault="005706FC" w:rsidP="00264ACF">
            <w:pPr>
              <w:spacing w:after="0" w:line="240" w:lineRule="auto"/>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Length of Stay (days)</w:t>
            </w:r>
          </w:p>
        </w:tc>
        <w:tc>
          <w:tcPr>
            <w:tcW w:w="892" w:type="pct"/>
            <w:shd w:val="clear" w:color="auto" w:fill="FFFFFF"/>
            <w:vAlign w:val="center"/>
            <w:hideMark/>
          </w:tcPr>
          <w:p w14:paraId="14FC1E1C" w14:textId="77777777" w:rsidR="005706FC" w:rsidRPr="00C07994" w:rsidRDefault="005706FC" w:rsidP="00264ACF">
            <w:pPr>
              <w:spacing w:after="0" w:line="240" w:lineRule="auto"/>
              <w:ind w:left="5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17.4</w:t>
            </w:r>
            <w:r w:rsidRPr="00C07994">
              <w:rPr>
                <w:rFonts w:ascii="Times New Roman" w:eastAsia="Times New Roman" w:hAnsi="Times New Roman" w:cs="Times New Roman"/>
                <w:position w:val="10"/>
                <w:sz w:val="24"/>
                <w:szCs w:val="24"/>
                <w:vertAlign w:val="superscript"/>
              </w:rPr>
              <w:t>b</w:t>
            </w:r>
            <w:r w:rsidRPr="00C07994">
              <w:rPr>
                <w:rFonts w:ascii="Times New Roman" w:eastAsia="Times New Roman" w:hAnsi="Times New Roman" w:cs="Times New Roman"/>
                <w:sz w:val="24"/>
                <w:szCs w:val="24"/>
              </w:rPr>
              <w:t xml:space="preserve"> ± 10.7</w:t>
            </w:r>
          </w:p>
        </w:tc>
        <w:tc>
          <w:tcPr>
            <w:tcW w:w="892" w:type="pct"/>
            <w:shd w:val="clear" w:color="auto" w:fill="FFFFFF"/>
            <w:hideMark/>
          </w:tcPr>
          <w:p w14:paraId="271BC55B"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20.5</w:t>
            </w:r>
            <w:r w:rsidRPr="00C07994">
              <w:rPr>
                <w:rFonts w:ascii="Times New Roman" w:eastAsia="Times New Roman" w:hAnsi="Times New Roman" w:cs="Times New Roman"/>
                <w:position w:val="10"/>
                <w:sz w:val="24"/>
                <w:szCs w:val="24"/>
                <w:vertAlign w:val="superscript"/>
              </w:rPr>
              <w:t>ab</w:t>
            </w:r>
            <w:r w:rsidRPr="00C07994">
              <w:rPr>
                <w:rFonts w:ascii="Times New Roman" w:eastAsia="Times New Roman" w:hAnsi="Times New Roman" w:cs="Times New Roman"/>
                <w:sz w:val="24"/>
                <w:szCs w:val="24"/>
              </w:rPr>
              <w:t xml:space="preserve"> ± 33.2</w:t>
            </w:r>
          </w:p>
        </w:tc>
        <w:tc>
          <w:tcPr>
            <w:tcW w:w="892" w:type="pct"/>
            <w:shd w:val="clear" w:color="auto" w:fill="FFFFFF"/>
            <w:hideMark/>
          </w:tcPr>
          <w:p w14:paraId="6F6EFBD6"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26.8</w:t>
            </w:r>
            <w:r w:rsidRPr="00C07994">
              <w:rPr>
                <w:rFonts w:ascii="Times New Roman" w:eastAsia="Times New Roman" w:hAnsi="Times New Roman" w:cs="Times New Roman"/>
                <w:position w:val="10"/>
                <w:sz w:val="24"/>
                <w:szCs w:val="24"/>
                <w:vertAlign w:val="superscript"/>
              </w:rPr>
              <w:t>b</w:t>
            </w:r>
            <w:r w:rsidRPr="00C07994">
              <w:rPr>
                <w:rFonts w:ascii="Times New Roman" w:eastAsia="Times New Roman" w:hAnsi="Times New Roman" w:cs="Times New Roman"/>
                <w:sz w:val="24"/>
                <w:szCs w:val="24"/>
              </w:rPr>
              <w:t xml:space="preserve"> ± 14.1</w:t>
            </w:r>
          </w:p>
        </w:tc>
        <w:tc>
          <w:tcPr>
            <w:tcW w:w="765" w:type="pct"/>
            <w:shd w:val="clear" w:color="auto" w:fill="FFFFFF"/>
            <w:hideMark/>
          </w:tcPr>
          <w:p w14:paraId="0FC04166" w14:textId="77777777" w:rsidR="005706FC" w:rsidRPr="00C07994" w:rsidRDefault="005706FC" w:rsidP="00264ACF">
            <w:pPr>
              <w:spacing w:after="0" w:line="240" w:lineRule="auto"/>
              <w:ind w:right="5"/>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0.012</w:t>
            </w:r>
          </w:p>
        </w:tc>
      </w:tr>
      <w:tr w:rsidR="005706FC" w:rsidRPr="00C07994" w14:paraId="4C1EDC54" w14:textId="77777777" w:rsidTr="00EA6D56">
        <w:trPr>
          <w:trHeight w:val="350"/>
        </w:trPr>
        <w:tc>
          <w:tcPr>
            <w:tcW w:w="1559" w:type="pct"/>
            <w:shd w:val="clear" w:color="auto" w:fill="FFFFFF"/>
            <w:vAlign w:val="bottom"/>
            <w:hideMark/>
          </w:tcPr>
          <w:p w14:paraId="67F19018" w14:textId="77777777" w:rsidR="005706FC" w:rsidRPr="00C07994" w:rsidRDefault="005706FC" w:rsidP="00264ACF">
            <w:pPr>
              <w:spacing w:after="0" w:line="240" w:lineRule="auto"/>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Gender</w:t>
            </w:r>
          </w:p>
        </w:tc>
        <w:tc>
          <w:tcPr>
            <w:tcW w:w="892" w:type="pct"/>
            <w:shd w:val="clear" w:color="auto" w:fill="FFFFFF"/>
          </w:tcPr>
          <w:p w14:paraId="3931DB6F" w14:textId="77777777" w:rsidR="005706FC" w:rsidRPr="00C07994" w:rsidRDefault="005706FC" w:rsidP="00264ACF">
            <w:pPr>
              <w:spacing w:after="0" w:line="240" w:lineRule="auto"/>
              <w:ind w:right="447"/>
              <w:contextualSpacing/>
              <w:rPr>
                <w:rFonts w:ascii="Times New Roman" w:hAnsi="Times New Roman" w:cs="Times New Roman"/>
                <w:sz w:val="24"/>
                <w:szCs w:val="24"/>
                <w:vertAlign w:val="superscript"/>
              </w:rPr>
            </w:pPr>
          </w:p>
        </w:tc>
        <w:tc>
          <w:tcPr>
            <w:tcW w:w="892" w:type="pct"/>
            <w:shd w:val="clear" w:color="auto" w:fill="FFFFFF"/>
          </w:tcPr>
          <w:p w14:paraId="48BC0EAF" w14:textId="77777777" w:rsidR="005706FC" w:rsidRPr="00C07994" w:rsidRDefault="005706FC" w:rsidP="00264ACF">
            <w:pPr>
              <w:spacing w:after="0" w:line="240" w:lineRule="auto"/>
              <w:ind w:right="499"/>
              <w:contextualSpacing/>
              <w:rPr>
                <w:rFonts w:ascii="Times New Roman" w:hAnsi="Times New Roman" w:cs="Times New Roman"/>
                <w:sz w:val="24"/>
                <w:szCs w:val="24"/>
                <w:vertAlign w:val="superscript"/>
              </w:rPr>
            </w:pPr>
          </w:p>
        </w:tc>
        <w:tc>
          <w:tcPr>
            <w:tcW w:w="892" w:type="pct"/>
            <w:shd w:val="clear" w:color="auto" w:fill="FFFFFF"/>
          </w:tcPr>
          <w:p w14:paraId="718C35D9" w14:textId="77777777" w:rsidR="005706FC" w:rsidRPr="00C07994" w:rsidRDefault="005706FC" w:rsidP="00264ACF">
            <w:pPr>
              <w:spacing w:after="0" w:line="240" w:lineRule="auto"/>
              <w:ind w:right="461"/>
              <w:contextualSpacing/>
              <w:rPr>
                <w:rFonts w:ascii="Times New Roman" w:hAnsi="Times New Roman" w:cs="Times New Roman"/>
                <w:sz w:val="24"/>
                <w:szCs w:val="24"/>
                <w:vertAlign w:val="superscript"/>
              </w:rPr>
            </w:pPr>
          </w:p>
        </w:tc>
        <w:tc>
          <w:tcPr>
            <w:tcW w:w="765" w:type="pct"/>
            <w:vMerge w:val="restart"/>
            <w:shd w:val="clear" w:color="auto" w:fill="FFFFFF"/>
          </w:tcPr>
          <w:p w14:paraId="2AFAC3B7" w14:textId="77777777" w:rsidR="005706FC" w:rsidRPr="00C07994" w:rsidRDefault="005706FC" w:rsidP="00264ACF">
            <w:pPr>
              <w:tabs>
                <w:tab w:val="left" w:pos="1069"/>
              </w:tabs>
              <w:spacing w:after="0" w:line="240" w:lineRule="auto"/>
              <w:ind w:right="365"/>
              <w:contextualSpacing/>
              <w:jc w:val="right"/>
              <w:rPr>
                <w:rFonts w:ascii="Times New Roman" w:hAnsi="Times New Roman" w:cs="Times New Roman"/>
                <w:sz w:val="24"/>
                <w:szCs w:val="24"/>
              </w:rPr>
            </w:pPr>
          </w:p>
          <w:p w14:paraId="7132FCF3" w14:textId="77777777" w:rsidR="005706FC" w:rsidRPr="00C07994" w:rsidRDefault="005706FC" w:rsidP="00264ACF">
            <w:pPr>
              <w:tabs>
                <w:tab w:val="left" w:pos="1069"/>
              </w:tabs>
              <w:spacing w:after="0" w:line="240" w:lineRule="auto"/>
              <w:ind w:right="365"/>
              <w:contextualSpacing/>
              <w:jc w:val="right"/>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r w:rsidR="005706FC" w:rsidRPr="00C07994" w14:paraId="08CD040F" w14:textId="77777777" w:rsidTr="00EA6D56">
        <w:trPr>
          <w:trHeight w:val="240"/>
        </w:trPr>
        <w:tc>
          <w:tcPr>
            <w:tcW w:w="1559" w:type="pct"/>
            <w:shd w:val="clear" w:color="auto" w:fill="FFFFFF"/>
            <w:vAlign w:val="bottom"/>
          </w:tcPr>
          <w:p w14:paraId="56F76BA4" w14:textId="77777777" w:rsidR="005706FC" w:rsidRPr="00C07994" w:rsidRDefault="005706FC" w:rsidP="00264ACF">
            <w:pPr>
              <w:spacing w:after="0" w:line="240" w:lineRule="auto"/>
              <w:ind w:left="725"/>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Female</w:t>
            </w:r>
          </w:p>
        </w:tc>
        <w:tc>
          <w:tcPr>
            <w:tcW w:w="892" w:type="pct"/>
            <w:shd w:val="clear" w:color="auto" w:fill="FFFFFF"/>
            <w:vAlign w:val="center"/>
          </w:tcPr>
          <w:p w14:paraId="6CE94658" w14:textId="77777777" w:rsidR="005706FC" w:rsidRPr="00C07994" w:rsidRDefault="005706FC" w:rsidP="00264ACF">
            <w:pPr>
              <w:spacing w:after="0" w:line="240" w:lineRule="auto"/>
              <w:ind w:right="-18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52.5%</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tcPr>
          <w:p w14:paraId="4C3CA105" w14:textId="77777777" w:rsidR="005706FC" w:rsidRPr="00C07994" w:rsidRDefault="005706FC" w:rsidP="00264ACF">
            <w:pPr>
              <w:tabs>
                <w:tab w:val="left" w:pos="1263"/>
              </w:tabs>
              <w:spacing w:after="0" w:line="240" w:lineRule="auto"/>
              <w:ind w:right="409"/>
              <w:contextualSpacing/>
              <w:jc w:val="right"/>
              <w:rPr>
                <w:rFonts w:ascii="Times New Roman" w:hAnsi="Times New Roman" w:cs="Times New Roman"/>
                <w:sz w:val="24"/>
                <w:szCs w:val="24"/>
              </w:rPr>
            </w:pPr>
            <w:r w:rsidRPr="00C07994">
              <w:rPr>
                <w:rFonts w:ascii="Times New Roman" w:eastAsia="Times New Roman" w:hAnsi="Times New Roman" w:cs="Times New Roman"/>
                <w:sz w:val="24"/>
                <w:szCs w:val="24"/>
              </w:rPr>
              <w:t>56.2%</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tcPr>
          <w:p w14:paraId="4CFA0AD1" w14:textId="77777777" w:rsidR="005706FC" w:rsidRPr="00C07994" w:rsidRDefault="005706FC" w:rsidP="00264ACF">
            <w:pPr>
              <w:spacing w:after="0" w:line="240" w:lineRule="auto"/>
              <w:ind w:right="461"/>
              <w:contextualSpacing/>
              <w:jc w:val="right"/>
              <w:rPr>
                <w:rFonts w:ascii="Times New Roman" w:hAnsi="Times New Roman" w:cs="Times New Roman"/>
                <w:sz w:val="24"/>
                <w:szCs w:val="24"/>
              </w:rPr>
            </w:pPr>
            <w:r w:rsidRPr="00C07994">
              <w:rPr>
                <w:rFonts w:ascii="Times New Roman" w:eastAsia="Times New Roman" w:hAnsi="Times New Roman" w:cs="Times New Roman"/>
                <w:sz w:val="24"/>
                <w:szCs w:val="24"/>
              </w:rPr>
              <w:t>90.4%</w:t>
            </w:r>
            <w:r w:rsidRPr="00C07994">
              <w:rPr>
                <w:rFonts w:ascii="Times New Roman" w:eastAsia="Times New Roman" w:hAnsi="Times New Roman" w:cs="Times New Roman"/>
                <w:position w:val="10"/>
                <w:sz w:val="24"/>
                <w:szCs w:val="24"/>
                <w:vertAlign w:val="superscript"/>
              </w:rPr>
              <w:t>a</w:t>
            </w:r>
          </w:p>
        </w:tc>
        <w:tc>
          <w:tcPr>
            <w:tcW w:w="765" w:type="pct"/>
            <w:vMerge/>
            <w:shd w:val="clear" w:color="auto" w:fill="FFFFFF"/>
          </w:tcPr>
          <w:p w14:paraId="2F7DD123" w14:textId="77777777" w:rsidR="005706FC" w:rsidRPr="00C07994" w:rsidRDefault="005706FC" w:rsidP="00264ACF">
            <w:pPr>
              <w:tabs>
                <w:tab w:val="left" w:pos="1069"/>
              </w:tabs>
              <w:spacing w:after="0" w:line="240" w:lineRule="auto"/>
              <w:ind w:right="365"/>
              <w:contextualSpacing/>
              <w:jc w:val="right"/>
              <w:rPr>
                <w:rFonts w:ascii="Times New Roman" w:hAnsi="Times New Roman" w:cs="Times New Roman"/>
                <w:sz w:val="24"/>
                <w:szCs w:val="24"/>
              </w:rPr>
            </w:pPr>
          </w:p>
        </w:tc>
      </w:tr>
      <w:tr w:rsidR="005706FC" w:rsidRPr="00C07994" w14:paraId="0982F007" w14:textId="77777777" w:rsidTr="00EA6D56">
        <w:trPr>
          <w:trHeight w:val="449"/>
        </w:trPr>
        <w:tc>
          <w:tcPr>
            <w:tcW w:w="1559" w:type="pct"/>
            <w:shd w:val="clear" w:color="auto" w:fill="FFFFFF"/>
            <w:vAlign w:val="center"/>
            <w:hideMark/>
          </w:tcPr>
          <w:p w14:paraId="3C216CD8" w14:textId="77777777" w:rsidR="005706FC" w:rsidRPr="00C07994" w:rsidRDefault="005706FC" w:rsidP="00264ACF">
            <w:pPr>
              <w:spacing w:after="0" w:line="240" w:lineRule="auto"/>
              <w:contextualSpacing/>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Race</w:t>
            </w:r>
            <w:r w:rsidRPr="00C07994">
              <w:rPr>
                <w:rFonts w:ascii="Times New Roman" w:eastAsia="Times New Roman" w:hAnsi="Times New Roman" w:cs="Times New Roman"/>
                <w:position w:val="10"/>
                <w:sz w:val="24"/>
                <w:szCs w:val="24"/>
                <w:vertAlign w:val="superscript"/>
              </w:rPr>
              <w:t>1</w:t>
            </w:r>
          </w:p>
        </w:tc>
        <w:tc>
          <w:tcPr>
            <w:tcW w:w="892" w:type="pct"/>
            <w:shd w:val="clear" w:color="auto" w:fill="FFFFFF"/>
          </w:tcPr>
          <w:p w14:paraId="6959798D" w14:textId="77777777" w:rsidR="005706FC" w:rsidRPr="00C07994" w:rsidRDefault="005706FC" w:rsidP="00264ACF">
            <w:pPr>
              <w:spacing w:after="0" w:line="240" w:lineRule="auto"/>
              <w:ind w:right="447"/>
              <w:contextualSpacing/>
              <w:rPr>
                <w:rFonts w:ascii="Times New Roman" w:hAnsi="Times New Roman" w:cs="Times New Roman"/>
                <w:sz w:val="24"/>
                <w:szCs w:val="24"/>
              </w:rPr>
            </w:pPr>
          </w:p>
        </w:tc>
        <w:tc>
          <w:tcPr>
            <w:tcW w:w="892" w:type="pct"/>
            <w:shd w:val="clear" w:color="auto" w:fill="FFFFFF"/>
          </w:tcPr>
          <w:p w14:paraId="28990352" w14:textId="77777777" w:rsidR="005706FC" w:rsidRPr="00C07994" w:rsidRDefault="005706FC" w:rsidP="00264ACF">
            <w:pPr>
              <w:spacing w:after="0" w:line="240" w:lineRule="auto"/>
              <w:ind w:right="499"/>
              <w:contextualSpacing/>
              <w:rPr>
                <w:rFonts w:ascii="Times New Roman" w:hAnsi="Times New Roman" w:cs="Times New Roman"/>
                <w:sz w:val="24"/>
                <w:szCs w:val="24"/>
              </w:rPr>
            </w:pPr>
          </w:p>
        </w:tc>
        <w:tc>
          <w:tcPr>
            <w:tcW w:w="892" w:type="pct"/>
            <w:shd w:val="clear" w:color="auto" w:fill="FFFFFF"/>
          </w:tcPr>
          <w:p w14:paraId="11212640" w14:textId="77777777" w:rsidR="005706FC" w:rsidRPr="00C07994" w:rsidRDefault="005706FC" w:rsidP="00264ACF">
            <w:pPr>
              <w:spacing w:after="0" w:line="240" w:lineRule="auto"/>
              <w:ind w:right="461"/>
              <w:contextualSpacing/>
              <w:rPr>
                <w:rFonts w:ascii="Times New Roman" w:hAnsi="Times New Roman" w:cs="Times New Roman"/>
                <w:sz w:val="24"/>
                <w:szCs w:val="24"/>
              </w:rPr>
            </w:pPr>
          </w:p>
        </w:tc>
        <w:tc>
          <w:tcPr>
            <w:tcW w:w="765" w:type="pct"/>
            <w:vMerge w:val="restart"/>
            <w:shd w:val="clear" w:color="auto" w:fill="FFFFFF"/>
            <w:hideMark/>
          </w:tcPr>
          <w:p w14:paraId="3FC52756" w14:textId="77777777" w:rsidR="005706FC" w:rsidRPr="00C07994" w:rsidRDefault="005706FC" w:rsidP="00264ACF">
            <w:pPr>
              <w:tabs>
                <w:tab w:val="left" w:pos="1069"/>
              </w:tabs>
              <w:spacing w:after="0" w:line="240" w:lineRule="auto"/>
              <w:ind w:right="365"/>
              <w:contextualSpacing/>
              <w:jc w:val="right"/>
              <w:rPr>
                <w:rFonts w:ascii="Times New Roman" w:hAnsi="Times New Roman" w:cs="Times New Roman"/>
                <w:sz w:val="24"/>
                <w:szCs w:val="24"/>
              </w:rPr>
            </w:pPr>
            <w:r w:rsidRPr="00C07994">
              <w:rPr>
                <w:rFonts w:ascii="Times New Roman" w:eastAsia="Times New Roman" w:hAnsi="Times New Roman" w:cs="Times New Roman"/>
                <w:sz w:val="24"/>
                <w:szCs w:val="24"/>
              </w:rPr>
              <w:t>0.0230</w:t>
            </w:r>
          </w:p>
        </w:tc>
      </w:tr>
      <w:tr w:rsidR="005706FC" w:rsidRPr="00C07994" w14:paraId="3EFF629D" w14:textId="77777777" w:rsidTr="00EA6D56">
        <w:trPr>
          <w:trHeight w:val="377"/>
        </w:trPr>
        <w:tc>
          <w:tcPr>
            <w:tcW w:w="1559" w:type="pct"/>
            <w:shd w:val="clear" w:color="auto" w:fill="FFFFFF"/>
            <w:vAlign w:val="center"/>
          </w:tcPr>
          <w:p w14:paraId="7F3EF197" w14:textId="77777777" w:rsidR="005706FC" w:rsidRPr="00C07994" w:rsidRDefault="005706FC" w:rsidP="00264ACF">
            <w:pPr>
              <w:spacing w:after="0" w:line="240" w:lineRule="auto"/>
              <w:ind w:left="720"/>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Hispanic or Latino</w:t>
            </w:r>
          </w:p>
        </w:tc>
        <w:tc>
          <w:tcPr>
            <w:tcW w:w="892" w:type="pct"/>
            <w:shd w:val="clear" w:color="auto" w:fill="FFFFFF"/>
            <w:vAlign w:val="center"/>
          </w:tcPr>
          <w:p w14:paraId="2CC71EC6"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10.8%</w:t>
            </w:r>
          </w:p>
        </w:tc>
        <w:tc>
          <w:tcPr>
            <w:tcW w:w="892" w:type="pct"/>
            <w:shd w:val="clear" w:color="auto" w:fill="FFFFFF"/>
            <w:vAlign w:val="center"/>
          </w:tcPr>
          <w:p w14:paraId="6DF46193" w14:textId="77777777" w:rsidR="005706FC" w:rsidRPr="00C07994" w:rsidRDefault="005706FC" w:rsidP="00264ACF">
            <w:pPr>
              <w:spacing w:after="0" w:line="240" w:lineRule="auto"/>
              <w:ind w:left="323" w:right="13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16.0%</w:t>
            </w:r>
          </w:p>
        </w:tc>
        <w:tc>
          <w:tcPr>
            <w:tcW w:w="892" w:type="pct"/>
            <w:shd w:val="clear" w:color="auto" w:fill="FFFFFF"/>
            <w:vAlign w:val="center"/>
          </w:tcPr>
          <w:p w14:paraId="535047D3" w14:textId="77777777" w:rsidR="005706FC" w:rsidRPr="00C07994" w:rsidRDefault="005706FC" w:rsidP="00264ACF">
            <w:pPr>
              <w:spacing w:after="0" w:line="240" w:lineRule="auto"/>
              <w:ind w:left="41"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4.3%</w:t>
            </w:r>
          </w:p>
        </w:tc>
        <w:tc>
          <w:tcPr>
            <w:tcW w:w="765" w:type="pct"/>
            <w:vMerge/>
            <w:shd w:val="clear" w:color="auto" w:fill="FFFFFF"/>
          </w:tcPr>
          <w:p w14:paraId="49E05A92"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484C0F19" w14:textId="77777777" w:rsidTr="00EA6D56">
        <w:trPr>
          <w:trHeight w:val="359"/>
        </w:trPr>
        <w:tc>
          <w:tcPr>
            <w:tcW w:w="1559" w:type="pct"/>
            <w:shd w:val="clear" w:color="auto" w:fill="FFFFFF"/>
            <w:vAlign w:val="center"/>
          </w:tcPr>
          <w:p w14:paraId="6676F720" w14:textId="77777777" w:rsidR="005706FC" w:rsidRPr="00C07994" w:rsidRDefault="005706FC" w:rsidP="00264ACF">
            <w:pPr>
              <w:spacing w:after="0" w:line="240" w:lineRule="auto"/>
              <w:ind w:left="720"/>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Not Hispanic or Latino</w:t>
            </w:r>
          </w:p>
        </w:tc>
        <w:tc>
          <w:tcPr>
            <w:tcW w:w="892" w:type="pct"/>
            <w:shd w:val="clear" w:color="auto" w:fill="FFFFFF"/>
            <w:vAlign w:val="center"/>
          </w:tcPr>
          <w:p w14:paraId="7CF37B82" w14:textId="77777777" w:rsidR="005706FC" w:rsidRPr="00C07994" w:rsidRDefault="005706FC" w:rsidP="00264ACF">
            <w:pPr>
              <w:spacing w:after="0" w:line="240" w:lineRule="auto"/>
              <w:ind w:right="-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84.9%</w:t>
            </w:r>
          </w:p>
        </w:tc>
        <w:tc>
          <w:tcPr>
            <w:tcW w:w="892" w:type="pct"/>
            <w:shd w:val="clear" w:color="auto" w:fill="FFFFFF"/>
            <w:vAlign w:val="center"/>
          </w:tcPr>
          <w:p w14:paraId="23D63838" w14:textId="77777777" w:rsidR="005706FC" w:rsidRPr="00C07994" w:rsidRDefault="005706FC" w:rsidP="00264ACF">
            <w:pPr>
              <w:spacing w:after="0" w:line="240" w:lineRule="auto"/>
              <w:ind w:left="323" w:right="13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76.9%</w:t>
            </w:r>
          </w:p>
        </w:tc>
        <w:tc>
          <w:tcPr>
            <w:tcW w:w="892" w:type="pct"/>
            <w:shd w:val="clear" w:color="auto" w:fill="FFFFFF"/>
            <w:vAlign w:val="center"/>
          </w:tcPr>
          <w:p w14:paraId="6C3777E9" w14:textId="77777777" w:rsidR="005706FC" w:rsidRPr="00C07994" w:rsidRDefault="005706FC" w:rsidP="00264ACF">
            <w:pPr>
              <w:spacing w:after="0" w:line="240" w:lineRule="auto"/>
              <w:ind w:left="41" w:right="-3"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85.1%</w:t>
            </w:r>
          </w:p>
        </w:tc>
        <w:tc>
          <w:tcPr>
            <w:tcW w:w="765" w:type="pct"/>
            <w:vMerge/>
            <w:shd w:val="clear" w:color="auto" w:fill="FFFFFF"/>
          </w:tcPr>
          <w:p w14:paraId="27000EFF"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52103244" w14:textId="77777777" w:rsidTr="00EA6D56">
        <w:trPr>
          <w:trHeight w:val="341"/>
        </w:trPr>
        <w:tc>
          <w:tcPr>
            <w:tcW w:w="1559" w:type="pct"/>
            <w:shd w:val="clear" w:color="auto" w:fill="FFFFFF"/>
            <w:vAlign w:val="center"/>
          </w:tcPr>
          <w:p w14:paraId="28EC1058" w14:textId="77777777" w:rsidR="005706FC" w:rsidRPr="00C07994" w:rsidRDefault="005706FC" w:rsidP="00264ACF">
            <w:pPr>
              <w:spacing w:after="0" w:line="240" w:lineRule="auto"/>
              <w:ind w:left="720"/>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Unknown</w:t>
            </w:r>
          </w:p>
        </w:tc>
        <w:tc>
          <w:tcPr>
            <w:tcW w:w="892" w:type="pct"/>
            <w:shd w:val="clear" w:color="auto" w:fill="FFFFFF"/>
            <w:vAlign w:val="center"/>
          </w:tcPr>
          <w:p w14:paraId="033BC6C8" w14:textId="77777777" w:rsidR="005706FC" w:rsidRPr="00C07994" w:rsidRDefault="005706FC" w:rsidP="00264ACF">
            <w:pPr>
              <w:spacing w:after="0" w:line="240" w:lineRule="auto"/>
              <w:ind w:right="-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4.3%</w:t>
            </w:r>
          </w:p>
        </w:tc>
        <w:tc>
          <w:tcPr>
            <w:tcW w:w="892" w:type="pct"/>
            <w:shd w:val="clear" w:color="auto" w:fill="FFFFFF"/>
            <w:vAlign w:val="center"/>
          </w:tcPr>
          <w:p w14:paraId="27458CB9" w14:textId="77777777" w:rsidR="005706FC" w:rsidRPr="00C07994" w:rsidRDefault="005706FC" w:rsidP="00264ACF">
            <w:pPr>
              <w:spacing w:after="0" w:line="240" w:lineRule="auto"/>
              <w:ind w:left="323" w:right="13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7.1%</w:t>
            </w:r>
          </w:p>
        </w:tc>
        <w:tc>
          <w:tcPr>
            <w:tcW w:w="892" w:type="pct"/>
            <w:shd w:val="clear" w:color="auto" w:fill="FFFFFF"/>
            <w:vAlign w:val="center"/>
          </w:tcPr>
          <w:p w14:paraId="3234532D" w14:textId="77777777" w:rsidR="005706FC" w:rsidRPr="00C07994" w:rsidRDefault="005706FC" w:rsidP="00264ACF">
            <w:pPr>
              <w:spacing w:after="0" w:line="240" w:lineRule="auto"/>
              <w:ind w:left="41" w:right="-3"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10.6%</w:t>
            </w:r>
          </w:p>
        </w:tc>
        <w:tc>
          <w:tcPr>
            <w:tcW w:w="765" w:type="pct"/>
            <w:vMerge/>
            <w:shd w:val="clear" w:color="auto" w:fill="FFFFFF"/>
          </w:tcPr>
          <w:p w14:paraId="1C67B825"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6AB12D92" w14:textId="77777777" w:rsidTr="00EA6D56">
        <w:trPr>
          <w:trHeight w:val="368"/>
        </w:trPr>
        <w:tc>
          <w:tcPr>
            <w:tcW w:w="1559" w:type="pct"/>
            <w:shd w:val="clear" w:color="auto" w:fill="FFFFFF"/>
            <w:vAlign w:val="center"/>
            <w:hideMark/>
          </w:tcPr>
          <w:p w14:paraId="526537D7" w14:textId="77777777" w:rsidR="005706FC" w:rsidRPr="00C07994" w:rsidRDefault="005706FC" w:rsidP="00264ACF">
            <w:pPr>
              <w:spacing w:after="0" w:line="240" w:lineRule="auto"/>
              <w:contextualSpacing/>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Ethnicity</w:t>
            </w:r>
            <w:r w:rsidRPr="00C07994">
              <w:rPr>
                <w:rFonts w:ascii="Times New Roman" w:eastAsia="Times New Roman" w:hAnsi="Times New Roman" w:cs="Times New Roman"/>
                <w:position w:val="10"/>
                <w:sz w:val="24"/>
                <w:szCs w:val="24"/>
                <w:vertAlign w:val="superscript"/>
              </w:rPr>
              <w:t>1</w:t>
            </w:r>
          </w:p>
        </w:tc>
        <w:tc>
          <w:tcPr>
            <w:tcW w:w="892" w:type="pct"/>
            <w:shd w:val="clear" w:color="auto" w:fill="FFFFFF"/>
          </w:tcPr>
          <w:p w14:paraId="101C047B" w14:textId="77777777" w:rsidR="005706FC" w:rsidRPr="00C07994" w:rsidRDefault="005706FC" w:rsidP="00264ACF">
            <w:pPr>
              <w:spacing w:after="0" w:line="240" w:lineRule="auto"/>
              <w:ind w:right="537"/>
              <w:contextualSpacing/>
              <w:rPr>
                <w:rFonts w:ascii="Times New Roman" w:hAnsi="Times New Roman" w:cs="Times New Roman"/>
                <w:sz w:val="24"/>
                <w:szCs w:val="24"/>
                <w:vertAlign w:val="superscript"/>
              </w:rPr>
            </w:pPr>
          </w:p>
        </w:tc>
        <w:tc>
          <w:tcPr>
            <w:tcW w:w="892" w:type="pct"/>
            <w:shd w:val="clear" w:color="auto" w:fill="FFFFFF"/>
          </w:tcPr>
          <w:p w14:paraId="1DE4A034" w14:textId="77777777" w:rsidR="005706FC" w:rsidRPr="00C07994" w:rsidRDefault="005706FC" w:rsidP="00264ACF">
            <w:pPr>
              <w:spacing w:after="0" w:line="240" w:lineRule="auto"/>
              <w:ind w:right="499"/>
              <w:contextualSpacing/>
              <w:rPr>
                <w:rFonts w:ascii="Times New Roman" w:hAnsi="Times New Roman" w:cs="Times New Roman"/>
                <w:sz w:val="24"/>
                <w:szCs w:val="24"/>
              </w:rPr>
            </w:pPr>
          </w:p>
        </w:tc>
        <w:tc>
          <w:tcPr>
            <w:tcW w:w="892" w:type="pct"/>
            <w:shd w:val="clear" w:color="auto" w:fill="FFFFFF"/>
          </w:tcPr>
          <w:p w14:paraId="66E2A33C" w14:textId="77777777" w:rsidR="005706FC" w:rsidRPr="00C07994" w:rsidRDefault="005706FC" w:rsidP="00264ACF">
            <w:pPr>
              <w:spacing w:after="0" w:line="240" w:lineRule="auto"/>
              <w:ind w:right="551"/>
              <w:contextualSpacing/>
              <w:rPr>
                <w:rFonts w:ascii="Times New Roman" w:hAnsi="Times New Roman" w:cs="Times New Roman"/>
                <w:sz w:val="24"/>
                <w:szCs w:val="24"/>
              </w:rPr>
            </w:pPr>
          </w:p>
        </w:tc>
        <w:tc>
          <w:tcPr>
            <w:tcW w:w="765" w:type="pct"/>
            <w:vMerge w:val="restart"/>
            <w:shd w:val="clear" w:color="auto" w:fill="FFFFFF"/>
            <w:hideMark/>
          </w:tcPr>
          <w:p w14:paraId="1F9D256B" w14:textId="77777777" w:rsidR="005706FC" w:rsidRPr="00C07994" w:rsidRDefault="005706FC" w:rsidP="00264ACF">
            <w:pPr>
              <w:tabs>
                <w:tab w:val="left" w:pos="1069"/>
              </w:tabs>
              <w:spacing w:after="0" w:line="240" w:lineRule="auto"/>
              <w:ind w:right="365"/>
              <w:contextualSpacing/>
              <w:jc w:val="right"/>
              <w:rPr>
                <w:rFonts w:ascii="Times New Roman" w:hAnsi="Times New Roman" w:cs="Times New Roman"/>
                <w:sz w:val="24"/>
                <w:szCs w:val="24"/>
              </w:rPr>
            </w:pPr>
            <w:r w:rsidRPr="00C07994">
              <w:rPr>
                <w:rFonts w:ascii="Times New Roman" w:eastAsia="Times New Roman" w:hAnsi="Times New Roman" w:cs="Times New Roman"/>
                <w:sz w:val="24"/>
                <w:szCs w:val="24"/>
              </w:rPr>
              <w:t>0.0007</w:t>
            </w:r>
          </w:p>
        </w:tc>
      </w:tr>
      <w:tr w:rsidR="005706FC" w:rsidRPr="00C07994" w14:paraId="7879C623" w14:textId="77777777" w:rsidTr="00EA6D56">
        <w:trPr>
          <w:trHeight w:val="341"/>
        </w:trPr>
        <w:tc>
          <w:tcPr>
            <w:tcW w:w="1559" w:type="pct"/>
            <w:shd w:val="clear" w:color="auto" w:fill="FFFFFF"/>
            <w:vAlign w:val="center"/>
          </w:tcPr>
          <w:p w14:paraId="2A2E209E" w14:textId="77777777" w:rsidR="005706FC" w:rsidRPr="00C07994" w:rsidRDefault="005706FC" w:rsidP="00264ACF">
            <w:pPr>
              <w:spacing w:after="0" w:line="240" w:lineRule="auto"/>
              <w:ind w:left="720"/>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Black/African American</w:t>
            </w:r>
          </w:p>
        </w:tc>
        <w:tc>
          <w:tcPr>
            <w:tcW w:w="892" w:type="pct"/>
            <w:shd w:val="clear" w:color="auto" w:fill="FFFFFF"/>
            <w:vAlign w:val="center"/>
          </w:tcPr>
          <w:p w14:paraId="46A61A6D" w14:textId="77777777" w:rsidR="005706FC" w:rsidRPr="00C07994" w:rsidRDefault="005706FC" w:rsidP="00264ACF">
            <w:pPr>
              <w:spacing w:after="0" w:line="240" w:lineRule="auto"/>
              <w:ind w:right="-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5.0%</w:t>
            </w:r>
          </w:p>
        </w:tc>
        <w:tc>
          <w:tcPr>
            <w:tcW w:w="892" w:type="pct"/>
            <w:shd w:val="clear" w:color="auto" w:fill="FFFFFF"/>
            <w:vAlign w:val="center"/>
          </w:tcPr>
          <w:p w14:paraId="6D5096F2" w14:textId="77777777" w:rsidR="005706FC" w:rsidRPr="00C07994" w:rsidRDefault="005706FC" w:rsidP="00264ACF">
            <w:pPr>
              <w:spacing w:after="0" w:line="240" w:lineRule="auto"/>
              <w:ind w:left="323" w:right="22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10.1%</w:t>
            </w:r>
          </w:p>
        </w:tc>
        <w:tc>
          <w:tcPr>
            <w:tcW w:w="892" w:type="pct"/>
            <w:shd w:val="clear" w:color="auto" w:fill="FFFFFF"/>
            <w:vAlign w:val="center"/>
          </w:tcPr>
          <w:p w14:paraId="47BBA977" w14:textId="77777777" w:rsidR="005706FC" w:rsidRPr="00C07994" w:rsidRDefault="005706FC" w:rsidP="00264ACF">
            <w:pPr>
              <w:spacing w:after="0" w:line="240" w:lineRule="auto"/>
              <w:ind w:left="41" w:right="-3"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1.1%</w:t>
            </w:r>
          </w:p>
        </w:tc>
        <w:tc>
          <w:tcPr>
            <w:tcW w:w="765" w:type="pct"/>
            <w:vMerge/>
            <w:shd w:val="clear" w:color="auto" w:fill="FFFFFF"/>
          </w:tcPr>
          <w:p w14:paraId="05611546"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66005739" w14:textId="77777777" w:rsidTr="00EA6D56">
        <w:trPr>
          <w:trHeight w:val="341"/>
        </w:trPr>
        <w:tc>
          <w:tcPr>
            <w:tcW w:w="1559" w:type="pct"/>
            <w:shd w:val="clear" w:color="auto" w:fill="FFFFFF"/>
            <w:vAlign w:val="center"/>
          </w:tcPr>
          <w:p w14:paraId="72B33741"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White</w:t>
            </w:r>
          </w:p>
        </w:tc>
        <w:tc>
          <w:tcPr>
            <w:tcW w:w="892" w:type="pct"/>
            <w:shd w:val="clear" w:color="auto" w:fill="FFFFFF"/>
            <w:vAlign w:val="center"/>
          </w:tcPr>
          <w:p w14:paraId="605BB345" w14:textId="77777777" w:rsidR="005706FC" w:rsidRPr="00C07994" w:rsidRDefault="005706FC" w:rsidP="00264ACF">
            <w:pPr>
              <w:spacing w:after="0" w:line="240" w:lineRule="auto"/>
              <w:ind w:right="-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73.4%</w:t>
            </w:r>
          </w:p>
        </w:tc>
        <w:tc>
          <w:tcPr>
            <w:tcW w:w="892" w:type="pct"/>
            <w:shd w:val="clear" w:color="auto" w:fill="FFFFFF"/>
            <w:vAlign w:val="center"/>
          </w:tcPr>
          <w:p w14:paraId="38F9453E" w14:textId="77777777" w:rsidR="005706FC" w:rsidRPr="00C07994" w:rsidRDefault="005706FC" w:rsidP="00264ACF">
            <w:pPr>
              <w:spacing w:after="0" w:line="240" w:lineRule="auto"/>
              <w:ind w:left="323" w:right="22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67.5%</w:t>
            </w:r>
          </w:p>
        </w:tc>
        <w:tc>
          <w:tcPr>
            <w:tcW w:w="892" w:type="pct"/>
            <w:shd w:val="clear" w:color="auto" w:fill="FFFFFF"/>
            <w:vAlign w:val="center"/>
          </w:tcPr>
          <w:p w14:paraId="4DE239EF" w14:textId="77777777" w:rsidR="005706FC" w:rsidRPr="00C07994" w:rsidRDefault="005706FC" w:rsidP="00264ACF">
            <w:pPr>
              <w:spacing w:after="0" w:line="240" w:lineRule="auto"/>
              <w:ind w:left="41" w:right="-3"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80.9%</w:t>
            </w:r>
          </w:p>
        </w:tc>
        <w:tc>
          <w:tcPr>
            <w:tcW w:w="765" w:type="pct"/>
            <w:vMerge/>
            <w:shd w:val="clear" w:color="auto" w:fill="FFFFFF"/>
          </w:tcPr>
          <w:p w14:paraId="7AD55A91"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75991364" w14:textId="77777777" w:rsidTr="00EA6D56">
        <w:trPr>
          <w:trHeight w:val="359"/>
        </w:trPr>
        <w:tc>
          <w:tcPr>
            <w:tcW w:w="1559" w:type="pct"/>
            <w:shd w:val="clear" w:color="auto" w:fill="FFFFFF"/>
            <w:vAlign w:val="center"/>
          </w:tcPr>
          <w:p w14:paraId="361F0AF0" w14:textId="77777777" w:rsidR="005706FC" w:rsidRPr="00C07994" w:rsidRDefault="005706FC" w:rsidP="00264ACF">
            <w:pPr>
              <w:spacing w:after="0" w:line="240" w:lineRule="auto"/>
              <w:ind w:left="720"/>
              <w:contextualSpacing/>
              <w:rPr>
                <w:rFonts w:ascii="Times New Roman" w:eastAsia="Times New Roman" w:hAnsi="Times New Roman" w:cs="Times New Roman"/>
                <w:sz w:val="24"/>
                <w:szCs w:val="24"/>
              </w:rPr>
            </w:pPr>
            <w:r w:rsidRPr="00C07994">
              <w:rPr>
                <w:rFonts w:ascii="Times New Roman" w:eastAsia="Times New Roman" w:hAnsi="Times New Roman" w:cs="Times New Roman"/>
                <w:sz w:val="24"/>
                <w:szCs w:val="24"/>
              </w:rPr>
              <w:t>Other</w:t>
            </w:r>
          </w:p>
        </w:tc>
        <w:tc>
          <w:tcPr>
            <w:tcW w:w="892" w:type="pct"/>
            <w:shd w:val="clear" w:color="auto" w:fill="FFFFFF"/>
            <w:vAlign w:val="center"/>
          </w:tcPr>
          <w:p w14:paraId="5FF35BDF" w14:textId="77777777" w:rsidR="005706FC" w:rsidRPr="00C07994" w:rsidRDefault="005706FC" w:rsidP="00264ACF">
            <w:pPr>
              <w:spacing w:after="0" w:line="240" w:lineRule="auto"/>
              <w:ind w:right="-3"/>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21.6%</w:t>
            </w:r>
          </w:p>
        </w:tc>
        <w:tc>
          <w:tcPr>
            <w:tcW w:w="892" w:type="pct"/>
            <w:shd w:val="clear" w:color="auto" w:fill="FFFFFF"/>
            <w:vAlign w:val="center"/>
          </w:tcPr>
          <w:p w14:paraId="16186D2E" w14:textId="77777777" w:rsidR="005706FC" w:rsidRPr="00C07994" w:rsidRDefault="005706FC" w:rsidP="00264ACF">
            <w:pPr>
              <w:spacing w:after="0" w:line="240" w:lineRule="auto"/>
              <w:ind w:left="323" w:right="229"/>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22.4%</w:t>
            </w:r>
          </w:p>
        </w:tc>
        <w:tc>
          <w:tcPr>
            <w:tcW w:w="892" w:type="pct"/>
            <w:shd w:val="clear" w:color="auto" w:fill="FFFFFF"/>
            <w:vAlign w:val="center"/>
          </w:tcPr>
          <w:p w14:paraId="42213828" w14:textId="77777777" w:rsidR="005706FC" w:rsidRPr="00C07994" w:rsidRDefault="005706FC" w:rsidP="00264ACF">
            <w:pPr>
              <w:spacing w:after="0" w:line="240" w:lineRule="auto"/>
              <w:ind w:left="41" w:right="-3" w:hanging="41"/>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18.0%</w:t>
            </w:r>
          </w:p>
        </w:tc>
        <w:tc>
          <w:tcPr>
            <w:tcW w:w="765" w:type="pct"/>
            <w:vMerge/>
            <w:shd w:val="clear" w:color="auto" w:fill="FFFFFF"/>
          </w:tcPr>
          <w:p w14:paraId="0F742416" w14:textId="77777777" w:rsidR="005706FC" w:rsidRPr="00C07994" w:rsidRDefault="005706FC" w:rsidP="00264ACF">
            <w:pPr>
              <w:tabs>
                <w:tab w:val="left" w:pos="1069"/>
              </w:tabs>
              <w:spacing w:after="0" w:line="240" w:lineRule="auto"/>
              <w:ind w:right="365"/>
              <w:contextualSpacing/>
              <w:jc w:val="right"/>
              <w:rPr>
                <w:rFonts w:ascii="Times New Roman" w:eastAsia="Times New Roman" w:hAnsi="Times New Roman" w:cs="Times New Roman"/>
                <w:sz w:val="24"/>
                <w:szCs w:val="24"/>
              </w:rPr>
            </w:pPr>
          </w:p>
        </w:tc>
      </w:tr>
      <w:tr w:rsidR="005706FC" w:rsidRPr="00C07994" w14:paraId="1EA60447" w14:textId="77777777" w:rsidTr="00EA6D56">
        <w:trPr>
          <w:trHeight w:val="395"/>
        </w:trPr>
        <w:tc>
          <w:tcPr>
            <w:tcW w:w="5000" w:type="pct"/>
            <w:gridSpan w:val="5"/>
            <w:tcBorders>
              <w:bottom w:val="single" w:sz="4" w:space="0" w:color="auto"/>
            </w:tcBorders>
            <w:shd w:val="clear" w:color="auto" w:fill="FFFFFF"/>
            <w:vAlign w:val="bottom"/>
            <w:hideMark/>
          </w:tcPr>
          <w:p w14:paraId="0C89D466" w14:textId="77777777" w:rsidR="005706FC" w:rsidRPr="00C07994" w:rsidRDefault="005706FC" w:rsidP="00264ACF">
            <w:pPr>
              <w:spacing w:after="0" w:line="240" w:lineRule="auto"/>
              <w:ind w:right="36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Diagnosis</w:t>
            </w:r>
          </w:p>
        </w:tc>
      </w:tr>
      <w:tr w:rsidR="005706FC" w:rsidRPr="00C07994" w14:paraId="3B2D1D40" w14:textId="77777777" w:rsidTr="00EA6D56">
        <w:tc>
          <w:tcPr>
            <w:tcW w:w="1559" w:type="pct"/>
            <w:tcBorders>
              <w:top w:val="single" w:sz="4" w:space="0" w:color="auto"/>
            </w:tcBorders>
            <w:shd w:val="clear" w:color="auto" w:fill="FFFFFF"/>
            <w:vAlign w:val="bottom"/>
            <w:hideMark/>
          </w:tcPr>
          <w:p w14:paraId="61FEEC9C"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Anxiety Disorder</w:t>
            </w:r>
          </w:p>
        </w:tc>
        <w:tc>
          <w:tcPr>
            <w:tcW w:w="892" w:type="pct"/>
            <w:tcBorders>
              <w:top w:val="single" w:sz="4" w:space="0" w:color="auto"/>
            </w:tcBorders>
            <w:shd w:val="clear" w:color="auto" w:fill="FFFFFF"/>
            <w:vAlign w:val="center"/>
            <w:hideMark/>
          </w:tcPr>
          <w:p w14:paraId="0BC80E31" w14:textId="77777777" w:rsidR="005706FC" w:rsidRPr="00C07994" w:rsidRDefault="005706FC" w:rsidP="00264ACF">
            <w:pPr>
              <w:spacing w:after="0" w:line="240" w:lineRule="auto"/>
              <w:ind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23.0%</w:t>
            </w:r>
            <w:r w:rsidRPr="00C07994">
              <w:rPr>
                <w:rFonts w:ascii="Times New Roman" w:eastAsia="Times New Roman" w:hAnsi="Times New Roman" w:cs="Times New Roman"/>
                <w:position w:val="10"/>
                <w:sz w:val="24"/>
                <w:szCs w:val="24"/>
                <w:vertAlign w:val="superscript"/>
              </w:rPr>
              <w:t>b</w:t>
            </w:r>
          </w:p>
        </w:tc>
        <w:tc>
          <w:tcPr>
            <w:tcW w:w="892" w:type="pct"/>
            <w:tcBorders>
              <w:top w:val="single" w:sz="4" w:space="0" w:color="auto"/>
            </w:tcBorders>
            <w:shd w:val="clear" w:color="auto" w:fill="FFFFFF"/>
            <w:vAlign w:val="center"/>
            <w:hideMark/>
          </w:tcPr>
          <w:p w14:paraId="14D52866"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42.0%</w:t>
            </w:r>
            <w:r w:rsidRPr="00C07994">
              <w:rPr>
                <w:rFonts w:ascii="Times New Roman" w:eastAsia="Times New Roman" w:hAnsi="Times New Roman" w:cs="Times New Roman"/>
                <w:position w:val="10"/>
                <w:sz w:val="24"/>
                <w:szCs w:val="24"/>
                <w:vertAlign w:val="superscript"/>
              </w:rPr>
              <w:t>a</w:t>
            </w:r>
          </w:p>
        </w:tc>
        <w:tc>
          <w:tcPr>
            <w:tcW w:w="892" w:type="pct"/>
            <w:tcBorders>
              <w:top w:val="single" w:sz="4" w:space="0" w:color="auto"/>
            </w:tcBorders>
            <w:shd w:val="clear" w:color="auto" w:fill="FFFFFF"/>
            <w:vAlign w:val="center"/>
            <w:hideMark/>
          </w:tcPr>
          <w:p w14:paraId="507B862E" w14:textId="77777777" w:rsidR="005706FC" w:rsidRPr="00C07994" w:rsidRDefault="005706FC" w:rsidP="00264ACF">
            <w:pPr>
              <w:spacing w:after="0" w:line="240" w:lineRule="auto"/>
              <w:ind w:left="41"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30.9%</w:t>
            </w:r>
            <w:r w:rsidRPr="00C07994">
              <w:rPr>
                <w:rFonts w:ascii="Times New Roman" w:eastAsia="Times New Roman" w:hAnsi="Times New Roman" w:cs="Times New Roman"/>
                <w:position w:val="10"/>
                <w:sz w:val="24"/>
                <w:szCs w:val="24"/>
                <w:vertAlign w:val="superscript"/>
              </w:rPr>
              <w:t>b</w:t>
            </w:r>
          </w:p>
        </w:tc>
        <w:tc>
          <w:tcPr>
            <w:tcW w:w="765" w:type="pct"/>
            <w:tcBorders>
              <w:top w:val="single" w:sz="4" w:space="0" w:color="auto"/>
            </w:tcBorders>
            <w:shd w:val="clear" w:color="auto" w:fill="FFFFFF"/>
            <w:hideMark/>
          </w:tcPr>
          <w:p w14:paraId="2DD7643C" w14:textId="77777777" w:rsidR="005706FC" w:rsidRPr="00C07994" w:rsidRDefault="005706FC" w:rsidP="00264ACF">
            <w:pPr>
              <w:spacing w:after="0" w:line="240" w:lineRule="auto"/>
              <w:ind w:right="-85"/>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0.0018</w:t>
            </w:r>
          </w:p>
        </w:tc>
      </w:tr>
      <w:tr w:rsidR="005706FC" w:rsidRPr="00C07994" w14:paraId="66CF9D81" w14:textId="77777777" w:rsidTr="00EA6D56">
        <w:tc>
          <w:tcPr>
            <w:tcW w:w="1559" w:type="pct"/>
            <w:shd w:val="clear" w:color="auto" w:fill="FFFFFF"/>
            <w:vAlign w:val="bottom"/>
            <w:hideMark/>
          </w:tcPr>
          <w:p w14:paraId="4CC7F6B7"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Attention and Behavior</w:t>
            </w:r>
          </w:p>
        </w:tc>
        <w:tc>
          <w:tcPr>
            <w:tcW w:w="892" w:type="pct"/>
            <w:shd w:val="clear" w:color="auto" w:fill="FFFFFF"/>
            <w:vAlign w:val="center"/>
            <w:hideMark/>
          </w:tcPr>
          <w:p w14:paraId="2E50BBD9" w14:textId="77777777" w:rsidR="005706FC" w:rsidRPr="00C07994" w:rsidRDefault="005706FC" w:rsidP="00264ACF">
            <w:pPr>
              <w:spacing w:after="0" w:line="240" w:lineRule="auto"/>
              <w:ind w:right="-27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7.2%</w:t>
            </w:r>
            <w:r w:rsidRPr="00C07994">
              <w:rPr>
                <w:rFonts w:ascii="Times New Roman" w:eastAsia="Times New Roman" w:hAnsi="Times New Roman" w:cs="Times New Roman"/>
                <w:position w:val="10"/>
                <w:sz w:val="24"/>
                <w:szCs w:val="24"/>
                <w:vertAlign w:val="superscript"/>
              </w:rPr>
              <w:t>ab</w:t>
            </w:r>
          </w:p>
        </w:tc>
        <w:tc>
          <w:tcPr>
            <w:tcW w:w="892" w:type="pct"/>
            <w:shd w:val="clear" w:color="auto" w:fill="FFFFFF"/>
            <w:vAlign w:val="center"/>
            <w:hideMark/>
          </w:tcPr>
          <w:p w14:paraId="6A4346DA"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13.6%</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3201FCED" w14:textId="77777777" w:rsidR="005706FC" w:rsidRPr="00C07994" w:rsidRDefault="005706FC" w:rsidP="00264ACF">
            <w:pPr>
              <w:spacing w:after="0" w:line="240" w:lineRule="auto"/>
              <w:ind w:left="41" w:right="-26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2.1%</w:t>
            </w:r>
            <w:r w:rsidRPr="00C07994">
              <w:rPr>
                <w:rFonts w:ascii="Times New Roman" w:eastAsia="Times New Roman" w:hAnsi="Times New Roman" w:cs="Times New Roman"/>
                <w:position w:val="10"/>
                <w:sz w:val="24"/>
                <w:szCs w:val="24"/>
                <w:vertAlign w:val="superscript"/>
              </w:rPr>
              <w:t>b</w:t>
            </w:r>
          </w:p>
        </w:tc>
        <w:tc>
          <w:tcPr>
            <w:tcW w:w="765" w:type="pct"/>
            <w:shd w:val="clear" w:color="auto" w:fill="FFFFFF"/>
            <w:hideMark/>
          </w:tcPr>
          <w:p w14:paraId="1150E0E0" w14:textId="77777777" w:rsidR="005706FC" w:rsidRPr="00C07994" w:rsidRDefault="005706FC" w:rsidP="00264ACF">
            <w:pPr>
              <w:spacing w:after="0" w:line="240" w:lineRule="auto"/>
              <w:ind w:right="-85"/>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0.0049</w:t>
            </w:r>
          </w:p>
        </w:tc>
      </w:tr>
      <w:tr w:rsidR="005706FC" w:rsidRPr="00C07994" w14:paraId="2B5BB266" w14:textId="77777777" w:rsidTr="00EA6D56">
        <w:tc>
          <w:tcPr>
            <w:tcW w:w="1559" w:type="pct"/>
            <w:shd w:val="clear" w:color="auto" w:fill="FFFFFF"/>
            <w:vAlign w:val="bottom"/>
            <w:hideMark/>
          </w:tcPr>
          <w:p w14:paraId="45DA5D8B"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Eating Disorder</w:t>
            </w:r>
          </w:p>
        </w:tc>
        <w:tc>
          <w:tcPr>
            <w:tcW w:w="892" w:type="pct"/>
            <w:shd w:val="clear" w:color="auto" w:fill="FFFFFF"/>
            <w:vAlign w:val="center"/>
            <w:hideMark/>
          </w:tcPr>
          <w:p w14:paraId="654364C0" w14:textId="77777777" w:rsidR="005706FC" w:rsidRPr="00C07994" w:rsidRDefault="005706FC" w:rsidP="00264ACF">
            <w:pPr>
              <w:spacing w:after="0" w:line="240" w:lineRule="auto"/>
              <w:ind w:right="-18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0.7%</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vAlign w:val="center"/>
            <w:hideMark/>
          </w:tcPr>
          <w:p w14:paraId="657D0FFC" w14:textId="77777777" w:rsidR="005706FC" w:rsidRPr="00C07994" w:rsidRDefault="005706FC" w:rsidP="00264ACF">
            <w:pPr>
              <w:spacing w:after="0" w:line="240" w:lineRule="auto"/>
              <w:ind w:left="3" w:right="-22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4.1%</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vAlign w:val="center"/>
            <w:hideMark/>
          </w:tcPr>
          <w:p w14:paraId="09DB2884" w14:textId="77777777" w:rsidR="005706FC" w:rsidRPr="00C07994" w:rsidRDefault="005706FC" w:rsidP="00264ACF">
            <w:pPr>
              <w:spacing w:after="0" w:line="240" w:lineRule="auto"/>
              <w:ind w:left="41"/>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100.0%</w:t>
            </w:r>
            <w:r w:rsidRPr="00C07994">
              <w:rPr>
                <w:rFonts w:ascii="Times New Roman" w:eastAsia="Times New Roman" w:hAnsi="Times New Roman" w:cs="Times New Roman"/>
                <w:position w:val="10"/>
                <w:sz w:val="24"/>
                <w:szCs w:val="24"/>
                <w:vertAlign w:val="superscript"/>
              </w:rPr>
              <w:t>a</w:t>
            </w:r>
          </w:p>
        </w:tc>
        <w:tc>
          <w:tcPr>
            <w:tcW w:w="765" w:type="pct"/>
            <w:shd w:val="clear" w:color="auto" w:fill="FFFFFF"/>
            <w:hideMark/>
          </w:tcPr>
          <w:p w14:paraId="37AE0DFF"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r w:rsidR="005706FC" w:rsidRPr="00C07994" w14:paraId="4E33F5CA" w14:textId="77777777" w:rsidTr="00EA6D56">
        <w:tc>
          <w:tcPr>
            <w:tcW w:w="1559" w:type="pct"/>
            <w:shd w:val="clear" w:color="auto" w:fill="FFFFFF"/>
            <w:vAlign w:val="bottom"/>
            <w:hideMark/>
          </w:tcPr>
          <w:p w14:paraId="77D7C6D2"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Mood Disorder</w:t>
            </w:r>
          </w:p>
        </w:tc>
        <w:tc>
          <w:tcPr>
            <w:tcW w:w="892" w:type="pct"/>
            <w:shd w:val="clear" w:color="auto" w:fill="FFFFFF"/>
            <w:vAlign w:val="center"/>
            <w:hideMark/>
          </w:tcPr>
          <w:p w14:paraId="2BF36957" w14:textId="77777777" w:rsidR="005706FC" w:rsidRPr="00C07994" w:rsidRDefault="005706FC" w:rsidP="00264ACF">
            <w:pPr>
              <w:spacing w:after="0" w:line="240" w:lineRule="auto"/>
              <w:ind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86.3%</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341CFC9B"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91.7%</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5713A385" w14:textId="77777777" w:rsidR="005706FC" w:rsidRPr="00C07994" w:rsidRDefault="005706FC" w:rsidP="00264ACF">
            <w:pPr>
              <w:spacing w:after="0" w:line="240" w:lineRule="auto"/>
              <w:ind w:left="41"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33.0%</w:t>
            </w:r>
            <w:r w:rsidRPr="00C07994">
              <w:rPr>
                <w:rFonts w:ascii="Times New Roman" w:eastAsia="Times New Roman" w:hAnsi="Times New Roman" w:cs="Times New Roman"/>
                <w:position w:val="10"/>
                <w:sz w:val="24"/>
                <w:szCs w:val="24"/>
                <w:vertAlign w:val="superscript"/>
              </w:rPr>
              <w:t>a</w:t>
            </w:r>
          </w:p>
        </w:tc>
        <w:tc>
          <w:tcPr>
            <w:tcW w:w="765" w:type="pct"/>
            <w:shd w:val="clear" w:color="auto" w:fill="FFFFFF"/>
            <w:hideMark/>
          </w:tcPr>
          <w:p w14:paraId="2774FDA9"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r w:rsidR="005706FC" w:rsidRPr="00C07994" w14:paraId="3E535B1E" w14:textId="77777777" w:rsidTr="00EA6D56">
        <w:tc>
          <w:tcPr>
            <w:tcW w:w="1559" w:type="pct"/>
            <w:shd w:val="clear" w:color="auto" w:fill="FFFFFF"/>
            <w:vAlign w:val="bottom"/>
            <w:hideMark/>
          </w:tcPr>
          <w:p w14:paraId="3A692578"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Psychotic Disorder</w:t>
            </w:r>
          </w:p>
        </w:tc>
        <w:tc>
          <w:tcPr>
            <w:tcW w:w="892" w:type="pct"/>
            <w:shd w:val="clear" w:color="auto" w:fill="FFFFFF"/>
            <w:vAlign w:val="center"/>
            <w:hideMark/>
          </w:tcPr>
          <w:p w14:paraId="6ECF3353" w14:textId="77777777" w:rsidR="005706FC" w:rsidRPr="00C07994" w:rsidRDefault="005706FC" w:rsidP="00264ACF">
            <w:pPr>
              <w:spacing w:after="0" w:line="240" w:lineRule="auto"/>
              <w:ind w:right="-18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5.0%</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1DF0E2FA"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10.1%</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3D4052FC" w14:textId="77777777" w:rsidR="005706FC" w:rsidRPr="00C07994" w:rsidRDefault="005706FC" w:rsidP="00264ACF">
            <w:pPr>
              <w:spacing w:after="0" w:line="240" w:lineRule="auto"/>
              <w:ind w:left="41" w:right="-26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0.0%</w:t>
            </w:r>
            <w:r w:rsidRPr="00C07994">
              <w:rPr>
                <w:rFonts w:ascii="Times New Roman" w:eastAsia="Times New Roman" w:hAnsi="Times New Roman" w:cs="Times New Roman"/>
                <w:position w:val="10"/>
                <w:sz w:val="24"/>
                <w:szCs w:val="24"/>
                <w:vertAlign w:val="superscript"/>
              </w:rPr>
              <w:t>b</w:t>
            </w:r>
          </w:p>
        </w:tc>
        <w:tc>
          <w:tcPr>
            <w:tcW w:w="765" w:type="pct"/>
            <w:shd w:val="clear" w:color="auto" w:fill="FFFFFF"/>
            <w:hideMark/>
          </w:tcPr>
          <w:p w14:paraId="67BC4FEE" w14:textId="77777777" w:rsidR="005706FC" w:rsidRPr="00C07994" w:rsidRDefault="005706FC" w:rsidP="00264ACF">
            <w:pPr>
              <w:spacing w:after="0" w:line="240" w:lineRule="auto"/>
              <w:ind w:right="-85"/>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0.0037</w:t>
            </w:r>
          </w:p>
        </w:tc>
      </w:tr>
      <w:tr w:rsidR="005706FC" w:rsidRPr="00C07994" w14:paraId="46A1C898" w14:textId="77777777" w:rsidTr="00EA6D56">
        <w:tc>
          <w:tcPr>
            <w:tcW w:w="1559" w:type="pct"/>
            <w:shd w:val="clear" w:color="auto" w:fill="FFFFFF"/>
            <w:vAlign w:val="bottom"/>
            <w:hideMark/>
          </w:tcPr>
          <w:p w14:paraId="1EDB58D4"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Self Harm</w:t>
            </w:r>
          </w:p>
        </w:tc>
        <w:tc>
          <w:tcPr>
            <w:tcW w:w="892" w:type="pct"/>
            <w:shd w:val="clear" w:color="auto" w:fill="FFFFFF"/>
            <w:vAlign w:val="center"/>
            <w:hideMark/>
          </w:tcPr>
          <w:p w14:paraId="5FEB8911" w14:textId="77777777" w:rsidR="005706FC" w:rsidRPr="00C07994" w:rsidRDefault="005706FC" w:rsidP="00264ACF">
            <w:pPr>
              <w:spacing w:after="0" w:line="240" w:lineRule="auto"/>
              <w:ind w:right="-18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1.4%</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vAlign w:val="center"/>
            <w:hideMark/>
          </w:tcPr>
          <w:p w14:paraId="69F63906"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61.5%</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25F691F1" w14:textId="77777777" w:rsidR="005706FC" w:rsidRPr="00C07994" w:rsidRDefault="005706FC" w:rsidP="00264ACF">
            <w:pPr>
              <w:spacing w:after="0" w:line="240" w:lineRule="auto"/>
              <w:ind w:left="41" w:right="-26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1.1%</w:t>
            </w:r>
            <w:r w:rsidRPr="00C07994">
              <w:rPr>
                <w:rFonts w:ascii="Times New Roman" w:eastAsia="Times New Roman" w:hAnsi="Times New Roman" w:cs="Times New Roman"/>
                <w:position w:val="10"/>
                <w:sz w:val="24"/>
                <w:szCs w:val="24"/>
                <w:vertAlign w:val="superscript"/>
              </w:rPr>
              <w:t>b</w:t>
            </w:r>
          </w:p>
        </w:tc>
        <w:tc>
          <w:tcPr>
            <w:tcW w:w="765" w:type="pct"/>
            <w:shd w:val="clear" w:color="auto" w:fill="FFFFFF"/>
            <w:hideMark/>
          </w:tcPr>
          <w:p w14:paraId="7F49A091"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r w:rsidR="005706FC" w:rsidRPr="00C07994" w14:paraId="0EFC5571" w14:textId="77777777" w:rsidTr="00EA6D56">
        <w:tc>
          <w:tcPr>
            <w:tcW w:w="1559" w:type="pct"/>
            <w:shd w:val="clear" w:color="auto" w:fill="FFFFFF"/>
            <w:vAlign w:val="bottom"/>
            <w:hideMark/>
          </w:tcPr>
          <w:p w14:paraId="47995B0A"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Other Psychological</w:t>
            </w:r>
          </w:p>
        </w:tc>
        <w:tc>
          <w:tcPr>
            <w:tcW w:w="892" w:type="pct"/>
            <w:shd w:val="clear" w:color="auto" w:fill="FFFFFF"/>
            <w:vAlign w:val="center"/>
            <w:hideMark/>
          </w:tcPr>
          <w:p w14:paraId="61467715" w14:textId="77777777" w:rsidR="005706FC" w:rsidRPr="00C07994" w:rsidRDefault="005706FC" w:rsidP="00264ACF">
            <w:pPr>
              <w:spacing w:after="0" w:line="240" w:lineRule="auto"/>
              <w:ind w:right="-18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4.3%</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vAlign w:val="center"/>
            <w:hideMark/>
          </w:tcPr>
          <w:p w14:paraId="67534269"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33.1%</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00279190" w14:textId="77777777" w:rsidR="005706FC" w:rsidRPr="00C07994" w:rsidRDefault="005706FC" w:rsidP="00264ACF">
            <w:pPr>
              <w:spacing w:after="0" w:line="240" w:lineRule="auto"/>
              <w:ind w:left="41" w:right="-17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38.3%</w:t>
            </w:r>
            <w:r w:rsidRPr="00C07994">
              <w:rPr>
                <w:rFonts w:ascii="Times New Roman" w:eastAsia="Times New Roman" w:hAnsi="Times New Roman" w:cs="Times New Roman"/>
                <w:position w:val="10"/>
                <w:sz w:val="24"/>
                <w:szCs w:val="24"/>
                <w:vertAlign w:val="superscript"/>
              </w:rPr>
              <w:t>a</w:t>
            </w:r>
          </w:p>
        </w:tc>
        <w:tc>
          <w:tcPr>
            <w:tcW w:w="765" w:type="pct"/>
            <w:shd w:val="clear" w:color="auto" w:fill="FFFFFF"/>
            <w:hideMark/>
          </w:tcPr>
          <w:p w14:paraId="0907E582"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r w:rsidR="005706FC" w:rsidRPr="00C07994" w14:paraId="1E55D5F1" w14:textId="77777777" w:rsidTr="00EA6D56">
        <w:tc>
          <w:tcPr>
            <w:tcW w:w="1559" w:type="pct"/>
            <w:shd w:val="clear" w:color="auto" w:fill="FFFFFF"/>
            <w:vAlign w:val="bottom"/>
            <w:hideMark/>
          </w:tcPr>
          <w:p w14:paraId="01668E29" w14:textId="77777777" w:rsidR="005706FC" w:rsidRPr="00C07994" w:rsidRDefault="005706FC" w:rsidP="00264ACF">
            <w:pPr>
              <w:spacing w:after="0" w:line="240" w:lineRule="auto"/>
              <w:ind w:left="720"/>
              <w:contextualSpacing/>
              <w:rPr>
                <w:rFonts w:ascii="Times New Roman" w:hAnsi="Times New Roman" w:cs="Times New Roman"/>
                <w:sz w:val="24"/>
                <w:szCs w:val="24"/>
              </w:rPr>
            </w:pPr>
            <w:r w:rsidRPr="00C07994">
              <w:rPr>
                <w:rFonts w:ascii="Times New Roman" w:eastAsia="Times New Roman" w:hAnsi="Times New Roman" w:cs="Times New Roman"/>
                <w:sz w:val="24"/>
                <w:szCs w:val="24"/>
              </w:rPr>
              <w:t>Non-Psychological</w:t>
            </w:r>
          </w:p>
        </w:tc>
        <w:tc>
          <w:tcPr>
            <w:tcW w:w="892" w:type="pct"/>
            <w:shd w:val="clear" w:color="auto" w:fill="FFFFFF"/>
            <w:vAlign w:val="center"/>
            <w:hideMark/>
          </w:tcPr>
          <w:p w14:paraId="56687560" w14:textId="77777777" w:rsidR="005706FC" w:rsidRPr="00C07994" w:rsidRDefault="005706FC" w:rsidP="00264ACF">
            <w:pPr>
              <w:spacing w:after="0" w:line="240" w:lineRule="auto"/>
              <w:ind w:right="-18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7.9%</w:t>
            </w:r>
            <w:r w:rsidRPr="00C07994">
              <w:rPr>
                <w:rFonts w:ascii="Times New Roman" w:eastAsia="Times New Roman" w:hAnsi="Times New Roman" w:cs="Times New Roman"/>
                <w:position w:val="10"/>
                <w:sz w:val="24"/>
                <w:szCs w:val="24"/>
                <w:vertAlign w:val="superscript"/>
              </w:rPr>
              <w:t>b</w:t>
            </w:r>
          </w:p>
        </w:tc>
        <w:tc>
          <w:tcPr>
            <w:tcW w:w="892" w:type="pct"/>
            <w:shd w:val="clear" w:color="auto" w:fill="FFFFFF"/>
            <w:vAlign w:val="center"/>
            <w:hideMark/>
          </w:tcPr>
          <w:p w14:paraId="006BC819" w14:textId="77777777" w:rsidR="005706FC" w:rsidRPr="00C07994" w:rsidRDefault="005706FC" w:rsidP="00264ACF">
            <w:pPr>
              <w:spacing w:after="0" w:line="240" w:lineRule="auto"/>
              <w:ind w:left="3" w:right="-93"/>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24.9%</w:t>
            </w:r>
            <w:r w:rsidRPr="00C07994">
              <w:rPr>
                <w:rFonts w:ascii="Times New Roman" w:eastAsia="Times New Roman" w:hAnsi="Times New Roman" w:cs="Times New Roman"/>
                <w:position w:val="10"/>
                <w:sz w:val="24"/>
                <w:szCs w:val="24"/>
                <w:vertAlign w:val="superscript"/>
              </w:rPr>
              <w:t>a</w:t>
            </w:r>
          </w:p>
        </w:tc>
        <w:tc>
          <w:tcPr>
            <w:tcW w:w="892" w:type="pct"/>
            <w:shd w:val="clear" w:color="auto" w:fill="FFFFFF"/>
            <w:vAlign w:val="center"/>
            <w:hideMark/>
          </w:tcPr>
          <w:p w14:paraId="41E810BE" w14:textId="77777777" w:rsidR="005706FC" w:rsidRPr="00C07994" w:rsidRDefault="005706FC" w:rsidP="00264ACF">
            <w:pPr>
              <w:spacing w:after="0" w:line="240" w:lineRule="auto"/>
              <w:ind w:left="41" w:right="-352"/>
              <w:contextualSpacing/>
              <w:jc w:val="center"/>
              <w:rPr>
                <w:rFonts w:ascii="Times New Roman" w:hAnsi="Times New Roman" w:cs="Times New Roman"/>
                <w:sz w:val="24"/>
                <w:szCs w:val="24"/>
                <w:vertAlign w:val="superscript"/>
              </w:rPr>
            </w:pPr>
            <w:r w:rsidRPr="00C07994">
              <w:rPr>
                <w:rFonts w:ascii="Times New Roman" w:eastAsia="Times New Roman" w:hAnsi="Times New Roman" w:cs="Times New Roman"/>
                <w:sz w:val="24"/>
                <w:szCs w:val="24"/>
              </w:rPr>
              <w:t>6.4%</w:t>
            </w:r>
            <w:r w:rsidRPr="00C07994">
              <w:rPr>
                <w:rFonts w:ascii="Times New Roman" w:eastAsia="Times New Roman" w:hAnsi="Times New Roman" w:cs="Times New Roman"/>
                <w:position w:val="10"/>
                <w:sz w:val="24"/>
                <w:szCs w:val="24"/>
                <w:vertAlign w:val="superscript"/>
              </w:rPr>
              <w:t>b</w:t>
            </w:r>
          </w:p>
        </w:tc>
        <w:tc>
          <w:tcPr>
            <w:tcW w:w="765" w:type="pct"/>
            <w:shd w:val="clear" w:color="auto" w:fill="FFFFFF"/>
            <w:hideMark/>
          </w:tcPr>
          <w:p w14:paraId="7ED7228F" w14:textId="77777777" w:rsidR="005706FC" w:rsidRPr="00C07994" w:rsidRDefault="005706FC" w:rsidP="00264ACF">
            <w:pPr>
              <w:spacing w:after="0" w:line="240" w:lineRule="auto"/>
              <w:contextualSpacing/>
              <w:jc w:val="center"/>
              <w:rPr>
                <w:rFonts w:ascii="Times New Roman" w:hAnsi="Times New Roman" w:cs="Times New Roman"/>
                <w:sz w:val="24"/>
                <w:szCs w:val="24"/>
              </w:rPr>
            </w:pPr>
            <w:r w:rsidRPr="00C07994">
              <w:rPr>
                <w:rFonts w:ascii="Times New Roman" w:eastAsia="Times New Roman" w:hAnsi="Times New Roman" w:cs="Times New Roman"/>
                <w:sz w:val="24"/>
                <w:szCs w:val="24"/>
              </w:rPr>
              <w:t>&lt;0.0001</w:t>
            </w:r>
          </w:p>
        </w:tc>
      </w:tr>
    </w:tbl>
    <w:p w14:paraId="5DFD3A1E" w14:textId="77777777" w:rsidR="00254381" w:rsidRDefault="00254381" w:rsidP="00264ACF">
      <w:pPr>
        <w:spacing w:before="240" w:after="0" w:line="480" w:lineRule="auto"/>
        <w:contextualSpacing/>
        <w:rPr>
          <w:rFonts w:ascii="Times New Roman" w:eastAsia="Times New Roman" w:hAnsi="Times New Roman" w:cs="Times New Roman"/>
          <w:i/>
          <w:sz w:val="24"/>
          <w:szCs w:val="24"/>
        </w:rPr>
      </w:pPr>
    </w:p>
    <w:p w14:paraId="56AB7A3F" w14:textId="77777777" w:rsidR="005706FC" w:rsidRPr="009E2406" w:rsidRDefault="005706FC" w:rsidP="00264ACF">
      <w:pPr>
        <w:spacing w:before="240" w:after="0" w:line="480" w:lineRule="auto"/>
        <w:contextualSpacing/>
        <w:rPr>
          <w:rFonts w:ascii="Times New Roman" w:hAnsi="Times New Roman" w:cs="Times New Roman"/>
          <w:i/>
          <w:sz w:val="24"/>
          <w:szCs w:val="24"/>
        </w:rPr>
      </w:pPr>
      <w:r w:rsidRPr="00C07994">
        <w:rPr>
          <w:rFonts w:ascii="Times New Roman" w:eastAsia="Times New Roman" w:hAnsi="Times New Roman" w:cs="Times New Roman"/>
          <w:i/>
          <w:sz w:val="24"/>
          <w:szCs w:val="24"/>
        </w:rPr>
        <w:t>Note</w:t>
      </w:r>
      <w:r w:rsidRPr="00C07994">
        <w:rPr>
          <w:rFonts w:ascii="Times New Roman" w:eastAsia="Times New Roman" w:hAnsi="Times New Roman" w:cs="Times New Roman"/>
          <w:sz w:val="24"/>
          <w:szCs w:val="24"/>
        </w:rPr>
        <w:t>.</w:t>
      </w:r>
      <w:r w:rsidR="008A6CB5">
        <w:rPr>
          <w:rFonts w:ascii="Times New Roman" w:eastAsia="Times New Roman" w:hAnsi="Times New Roman" w:cs="Times New Roman"/>
          <w:sz w:val="24"/>
          <w:szCs w:val="24"/>
        </w:rPr>
        <w:t xml:space="preserve"> ADT</w:t>
      </w:r>
      <w:r w:rsidR="0084036A">
        <w:rPr>
          <w:rFonts w:ascii="Times New Roman" w:eastAsia="Times New Roman" w:hAnsi="Times New Roman" w:cs="Times New Roman"/>
          <w:sz w:val="24"/>
          <w:szCs w:val="24"/>
        </w:rPr>
        <w:t xml:space="preserve"> = Adolescent Day Treatment; APU = Adolescent Psychiatric Unit; EDU = Eating Disorders Unit</w:t>
      </w:r>
      <w:r w:rsidR="000A2E6E">
        <w:rPr>
          <w:rFonts w:ascii="Times New Roman" w:eastAsia="Times New Roman" w:hAnsi="Times New Roman" w:cs="Times New Roman"/>
          <w:sz w:val="24"/>
          <w:szCs w:val="24"/>
        </w:rPr>
        <w:t xml:space="preserve">; </w:t>
      </w:r>
      <w:r w:rsidRPr="00C07994">
        <w:rPr>
          <w:rFonts w:ascii="Times New Roman" w:eastAsia="Times New Roman" w:hAnsi="Times New Roman" w:cs="Times New Roman"/>
          <w:sz w:val="24"/>
          <w:szCs w:val="24"/>
          <w:vertAlign w:val="superscript"/>
        </w:rPr>
        <w:t xml:space="preserve">1 </w:t>
      </w:r>
      <w:r w:rsidRPr="00C07994">
        <w:rPr>
          <w:rFonts w:ascii="Times New Roman" w:eastAsia="Times New Roman" w:hAnsi="Times New Roman" w:cs="Times New Roman"/>
          <w:sz w:val="24"/>
          <w:szCs w:val="24"/>
        </w:rPr>
        <w:t>No grouping repor</w:t>
      </w:r>
      <w:r w:rsidR="000A2E6E">
        <w:rPr>
          <w:rFonts w:ascii="Times New Roman" w:eastAsia="Times New Roman" w:hAnsi="Times New Roman" w:cs="Times New Roman"/>
          <w:sz w:val="24"/>
          <w:szCs w:val="24"/>
        </w:rPr>
        <w:t xml:space="preserve">ted due to multinomial response; </w:t>
      </w:r>
      <w:r w:rsidRPr="00C07994">
        <w:rPr>
          <w:rFonts w:ascii="Times New Roman" w:eastAsia="Times New Roman" w:hAnsi="Times New Roman" w:cs="Times New Roman"/>
          <w:sz w:val="24"/>
          <w:szCs w:val="24"/>
        </w:rPr>
        <w:t>Letters denote groupings across rows. Values with the same letter a</w:t>
      </w:r>
      <w:r w:rsidR="005477B4">
        <w:rPr>
          <w:rFonts w:ascii="Times New Roman" w:eastAsia="Times New Roman" w:hAnsi="Times New Roman" w:cs="Times New Roman"/>
          <w:sz w:val="24"/>
          <w:szCs w:val="24"/>
        </w:rPr>
        <w:t>re not significantly different.</w:t>
      </w:r>
      <w:r w:rsidR="00230762">
        <w:rPr>
          <w:rFonts w:ascii="Times New Roman" w:eastAsia="Times New Roman" w:hAnsi="Times New Roman" w:cs="Times New Roman"/>
          <w:sz w:val="24"/>
          <w:szCs w:val="24"/>
        </w:rPr>
        <w:t xml:space="preserve"> </w:t>
      </w:r>
      <w:r w:rsidRPr="00C07994">
        <w:rPr>
          <w:rFonts w:ascii="Times New Roman" w:eastAsia="Times New Roman" w:hAnsi="Times New Roman" w:cs="Times New Roman"/>
          <w:sz w:val="24"/>
          <w:szCs w:val="24"/>
        </w:rPr>
        <w:t xml:space="preserve">All groups are done via </w:t>
      </w:r>
      <w:proofErr w:type="spellStart"/>
      <w:r w:rsidRPr="00C07994">
        <w:rPr>
          <w:rFonts w:ascii="Times New Roman" w:eastAsia="Times New Roman" w:hAnsi="Times New Roman" w:cs="Times New Roman"/>
          <w:sz w:val="24"/>
          <w:szCs w:val="24"/>
        </w:rPr>
        <w:t>Tukey</w:t>
      </w:r>
      <w:proofErr w:type="spellEnd"/>
      <w:r w:rsidRPr="00C07994">
        <w:rPr>
          <w:rFonts w:ascii="Times New Roman" w:eastAsia="Times New Roman" w:hAnsi="Times New Roman" w:cs="Times New Roman"/>
          <w:sz w:val="24"/>
          <w:szCs w:val="24"/>
        </w:rPr>
        <w:t xml:space="preserve"> HSD at a family error wise rate of .05.</w:t>
      </w:r>
      <w:r w:rsidRPr="009E2406">
        <w:rPr>
          <w:rFonts w:ascii="Times New Roman" w:hAnsi="Times New Roman" w:cs="Times New Roman"/>
          <w:i/>
          <w:sz w:val="24"/>
          <w:szCs w:val="24"/>
        </w:rPr>
        <w:br w:type="page"/>
      </w:r>
    </w:p>
    <w:p w14:paraId="0B7DAB91" w14:textId="77777777" w:rsidR="005706FC" w:rsidRPr="009E2406" w:rsidRDefault="005706FC" w:rsidP="00264ACF">
      <w:pPr>
        <w:widowControl w:val="0"/>
        <w:autoSpaceDE w:val="0"/>
        <w:autoSpaceDN w:val="0"/>
        <w:adjustRightInd w:val="0"/>
        <w:spacing w:after="0" w:line="480" w:lineRule="auto"/>
        <w:contextualSpacing/>
        <w:rPr>
          <w:rFonts w:ascii="Times New Roman" w:hAnsi="Times New Roman" w:cs="Times New Roman"/>
          <w:sz w:val="24"/>
          <w:szCs w:val="24"/>
        </w:rPr>
      </w:pPr>
      <w:r w:rsidRPr="009E2406">
        <w:rPr>
          <w:rFonts w:ascii="Times New Roman" w:hAnsi="Times New Roman" w:cs="Times New Roman"/>
          <w:sz w:val="24"/>
          <w:szCs w:val="24"/>
        </w:rPr>
        <w:lastRenderedPageBreak/>
        <w:t>Table 2</w:t>
      </w:r>
    </w:p>
    <w:p w14:paraId="6F2B83A2" w14:textId="77777777" w:rsidR="005706FC" w:rsidRPr="009E2406" w:rsidRDefault="005706FC" w:rsidP="00264ACF">
      <w:pPr>
        <w:widowControl w:val="0"/>
        <w:autoSpaceDE w:val="0"/>
        <w:autoSpaceDN w:val="0"/>
        <w:adjustRightInd w:val="0"/>
        <w:spacing w:after="0" w:line="480" w:lineRule="auto"/>
        <w:contextualSpacing/>
        <w:rPr>
          <w:rFonts w:ascii="Times New Roman" w:hAnsi="Times New Roman" w:cs="Times New Roman"/>
          <w:sz w:val="24"/>
          <w:szCs w:val="24"/>
        </w:rPr>
      </w:pPr>
      <w:r w:rsidRPr="009E2406">
        <w:rPr>
          <w:rFonts w:ascii="Times New Roman" w:hAnsi="Times New Roman" w:cs="Times New Roman"/>
          <w:i/>
          <w:sz w:val="24"/>
          <w:szCs w:val="24"/>
        </w:rPr>
        <w:t>Changes in individual mo</w:t>
      </w:r>
      <w:r>
        <w:rPr>
          <w:rFonts w:ascii="Times New Roman" w:hAnsi="Times New Roman" w:cs="Times New Roman"/>
          <w:i/>
          <w:sz w:val="24"/>
          <w:szCs w:val="24"/>
        </w:rPr>
        <w:t>od score by controlling for pre-</w:t>
      </w:r>
      <w:r w:rsidRPr="009E2406">
        <w:rPr>
          <w:rFonts w:ascii="Times New Roman" w:hAnsi="Times New Roman" w:cs="Times New Roman"/>
          <w:i/>
          <w:sz w:val="24"/>
          <w:szCs w:val="24"/>
        </w:rPr>
        <w:t>score</w:t>
      </w:r>
    </w:p>
    <w:tbl>
      <w:tblPr>
        <w:tblStyle w:val="TableGrid"/>
        <w:tblW w:w="4054" w:type="pct"/>
        <w:tblCellMar>
          <w:top w:w="101" w:type="dxa"/>
          <w:left w:w="115" w:type="dxa"/>
          <w:right w:w="115" w:type="dxa"/>
        </w:tblCellMar>
        <w:tblLook w:val="04A0" w:firstRow="1" w:lastRow="0" w:firstColumn="1" w:lastColumn="0" w:noHBand="0" w:noVBand="1"/>
      </w:tblPr>
      <w:tblGrid>
        <w:gridCol w:w="2192"/>
        <w:gridCol w:w="236"/>
        <w:gridCol w:w="634"/>
        <w:gridCol w:w="756"/>
        <w:gridCol w:w="287"/>
        <w:gridCol w:w="236"/>
        <w:gridCol w:w="584"/>
        <w:gridCol w:w="874"/>
        <w:gridCol w:w="170"/>
        <w:gridCol w:w="78"/>
        <w:gridCol w:w="238"/>
        <w:gridCol w:w="448"/>
        <w:gridCol w:w="1043"/>
      </w:tblGrid>
      <w:tr w:rsidR="0098442E" w:rsidRPr="009E2406" w14:paraId="7438774A" w14:textId="77777777" w:rsidTr="0098442E">
        <w:tc>
          <w:tcPr>
            <w:tcW w:w="1410" w:type="pct"/>
            <w:tcBorders>
              <w:top w:val="nil"/>
              <w:left w:val="nil"/>
              <w:bottom w:val="nil"/>
              <w:right w:val="nil"/>
            </w:tcBorders>
          </w:tcPr>
          <w:p w14:paraId="7365D343" w14:textId="77777777" w:rsidR="0098442E" w:rsidRPr="009E2406" w:rsidRDefault="0098442E" w:rsidP="00264ACF">
            <w:pPr>
              <w:widowControl w:val="0"/>
              <w:autoSpaceDE w:val="0"/>
              <w:autoSpaceDN w:val="0"/>
              <w:adjustRightInd w:val="0"/>
              <w:contextualSpacing/>
              <w:rPr>
                <w:rFonts w:ascii="Times New Roman" w:hAnsi="Times New Roman" w:cs="Times New Roman"/>
                <w:sz w:val="24"/>
                <w:szCs w:val="24"/>
              </w:rPr>
            </w:pPr>
          </w:p>
        </w:tc>
        <w:tc>
          <w:tcPr>
            <w:tcW w:w="152" w:type="pct"/>
            <w:tcBorders>
              <w:top w:val="nil"/>
              <w:left w:val="nil"/>
              <w:bottom w:val="nil"/>
              <w:right w:val="nil"/>
            </w:tcBorders>
            <w:vAlign w:val="center"/>
          </w:tcPr>
          <w:p w14:paraId="2466A375"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p>
        </w:tc>
        <w:tc>
          <w:tcPr>
            <w:tcW w:w="895" w:type="pct"/>
            <w:gridSpan w:val="2"/>
            <w:tcBorders>
              <w:top w:val="nil"/>
              <w:left w:val="nil"/>
              <w:bottom w:val="single" w:sz="4" w:space="0" w:color="auto"/>
              <w:right w:val="nil"/>
            </w:tcBorders>
            <w:vAlign w:val="center"/>
          </w:tcPr>
          <w:p w14:paraId="10998B8F"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r w:rsidRPr="009E2406">
              <w:rPr>
                <w:rFonts w:ascii="Times New Roman" w:hAnsi="Times New Roman" w:cs="Times New Roman"/>
                <w:b/>
                <w:sz w:val="24"/>
                <w:szCs w:val="24"/>
              </w:rPr>
              <w:t>Pre-score 0</w:t>
            </w:r>
          </w:p>
        </w:tc>
        <w:tc>
          <w:tcPr>
            <w:tcW w:w="185" w:type="pct"/>
            <w:tcBorders>
              <w:top w:val="nil"/>
              <w:left w:val="nil"/>
              <w:bottom w:val="nil"/>
              <w:right w:val="nil"/>
            </w:tcBorders>
            <w:vAlign w:val="center"/>
          </w:tcPr>
          <w:p w14:paraId="6D8BAE6F"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p>
        </w:tc>
        <w:tc>
          <w:tcPr>
            <w:tcW w:w="152" w:type="pct"/>
            <w:tcBorders>
              <w:top w:val="nil"/>
              <w:left w:val="nil"/>
              <w:bottom w:val="nil"/>
              <w:right w:val="nil"/>
            </w:tcBorders>
            <w:vAlign w:val="center"/>
          </w:tcPr>
          <w:p w14:paraId="22AFCF16"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p>
        </w:tc>
        <w:tc>
          <w:tcPr>
            <w:tcW w:w="938" w:type="pct"/>
            <w:gridSpan w:val="2"/>
            <w:tcBorders>
              <w:top w:val="nil"/>
              <w:left w:val="nil"/>
              <w:bottom w:val="single" w:sz="4" w:space="0" w:color="auto"/>
              <w:right w:val="nil"/>
            </w:tcBorders>
            <w:vAlign w:val="center"/>
          </w:tcPr>
          <w:p w14:paraId="4DA85516"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r w:rsidRPr="009E2406">
              <w:rPr>
                <w:rFonts w:ascii="Times New Roman" w:hAnsi="Times New Roman" w:cs="Times New Roman"/>
                <w:b/>
                <w:sz w:val="24"/>
                <w:szCs w:val="24"/>
              </w:rPr>
              <w:t>Pre-score 1</w:t>
            </w:r>
          </w:p>
        </w:tc>
        <w:tc>
          <w:tcPr>
            <w:tcW w:w="159" w:type="pct"/>
            <w:gridSpan w:val="2"/>
            <w:tcBorders>
              <w:top w:val="nil"/>
              <w:left w:val="nil"/>
              <w:bottom w:val="nil"/>
              <w:right w:val="nil"/>
            </w:tcBorders>
            <w:vAlign w:val="center"/>
          </w:tcPr>
          <w:p w14:paraId="4DD4FB84"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p>
        </w:tc>
        <w:tc>
          <w:tcPr>
            <w:tcW w:w="152" w:type="pct"/>
            <w:tcBorders>
              <w:top w:val="nil"/>
              <w:left w:val="nil"/>
              <w:bottom w:val="nil"/>
              <w:right w:val="nil"/>
            </w:tcBorders>
            <w:vAlign w:val="center"/>
          </w:tcPr>
          <w:p w14:paraId="7EC1DE93"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rPr>
            </w:pPr>
          </w:p>
        </w:tc>
        <w:tc>
          <w:tcPr>
            <w:tcW w:w="959" w:type="pct"/>
            <w:gridSpan w:val="2"/>
            <w:tcBorders>
              <w:top w:val="nil"/>
              <w:left w:val="nil"/>
              <w:bottom w:val="single" w:sz="4" w:space="0" w:color="auto"/>
              <w:right w:val="nil"/>
            </w:tcBorders>
            <w:vAlign w:val="center"/>
          </w:tcPr>
          <w:p w14:paraId="6E84B59F"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b/>
                <w:sz w:val="24"/>
                <w:szCs w:val="24"/>
                <w:u w:val="single"/>
              </w:rPr>
            </w:pPr>
            <w:r w:rsidRPr="009E2406">
              <w:rPr>
                <w:rFonts w:ascii="Times New Roman" w:hAnsi="Times New Roman" w:cs="Times New Roman"/>
                <w:b/>
                <w:sz w:val="24"/>
                <w:szCs w:val="24"/>
              </w:rPr>
              <w:t>Pre-score 2</w:t>
            </w:r>
          </w:p>
        </w:tc>
      </w:tr>
      <w:tr w:rsidR="0098442E" w:rsidRPr="009E2406" w14:paraId="0FED211C" w14:textId="77777777" w:rsidTr="0098442E">
        <w:trPr>
          <w:trHeight w:val="315"/>
        </w:trPr>
        <w:tc>
          <w:tcPr>
            <w:tcW w:w="1410" w:type="pct"/>
            <w:tcBorders>
              <w:top w:val="nil"/>
              <w:left w:val="nil"/>
              <w:bottom w:val="single" w:sz="4" w:space="0" w:color="auto"/>
              <w:right w:val="nil"/>
            </w:tcBorders>
          </w:tcPr>
          <w:p w14:paraId="35454CB1" w14:textId="77777777" w:rsidR="0098442E" w:rsidRPr="009E2406" w:rsidRDefault="0098442E" w:rsidP="00264ACF">
            <w:pPr>
              <w:widowControl w:val="0"/>
              <w:autoSpaceDE w:val="0"/>
              <w:autoSpaceDN w:val="0"/>
              <w:adjustRightInd w:val="0"/>
              <w:contextualSpacing/>
              <w:rPr>
                <w:rFonts w:ascii="Times New Roman" w:hAnsi="Times New Roman" w:cs="Times New Roman"/>
                <w:sz w:val="24"/>
                <w:szCs w:val="24"/>
              </w:rPr>
            </w:pPr>
          </w:p>
        </w:tc>
        <w:tc>
          <w:tcPr>
            <w:tcW w:w="560" w:type="pct"/>
            <w:gridSpan w:val="2"/>
            <w:tcBorders>
              <w:top w:val="nil"/>
              <w:left w:val="nil"/>
              <w:bottom w:val="single" w:sz="4" w:space="0" w:color="auto"/>
              <w:right w:val="nil"/>
            </w:tcBorders>
            <w:vAlign w:val="center"/>
          </w:tcPr>
          <w:p w14:paraId="3E9BF10D"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Pr>
                <w:rFonts w:ascii="Times New Roman" w:hAnsi="Times New Roman" w:cs="Times New Roman"/>
                <w:i/>
                <w:sz w:val="24"/>
                <w:szCs w:val="24"/>
              </w:rPr>
              <w:t>N</w:t>
            </w:r>
          </w:p>
        </w:tc>
        <w:tc>
          <w:tcPr>
            <w:tcW w:w="671" w:type="pct"/>
            <w:gridSpan w:val="2"/>
            <w:tcBorders>
              <w:top w:val="nil"/>
              <w:left w:val="nil"/>
              <w:bottom w:val="single" w:sz="4" w:space="0" w:color="auto"/>
              <w:right w:val="nil"/>
            </w:tcBorders>
            <w:vAlign w:val="center"/>
          </w:tcPr>
          <w:p w14:paraId="7F7B55E3"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sidRPr="009E2406">
              <w:rPr>
                <w:rFonts w:ascii="Times New Roman" w:hAnsi="Times New Roman" w:cs="Times New Roman"/>
                <w:i/>
                <w:sz w:val="24"/>
                <w:szCs w:val="24"/>
              </w:rPr>
              <w:t>%</w:t>
            </w:r>
          </w:p>
        </w:tc>
        <w:tc>
          <w:tcPr>
            <w:tcW w:w="528" w:type="pct"/>
            <w:gridSpan w:val="2"/>
            <w:tcBorders>
              <w:top w:val="nil"/>
              <w:left w:val="nil"/>
              <w:bottom w:val="single" w:sz="4" w:space="0" w:color="auto"/>
              <w:right w:val="nil"/>
            </w:tcBorders>
            <w:vAlign w:val="center"/>
          </w:tcPr>
          <w:p w14:paraId="399AE152"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Pr>
                <w:rFonts w:ascii="Times New Roman" w:hAnsi="Times New Roman" w:cs="Times New Roman"/>
                <w:i/>
                <w:sz w:val="24"/>
                <w:szCs w:val="24"/>
              </w:rPr>
              <w:t>N</w:t>
            </w:r>
          </w:p>
        </w:tc>
        <w:tc>
          <w:tcPr>
            <w:tcW w:w="671" w:type="pct"/>
            <w:gridSpan w:val="2"/>
            <w:tcBorders>
              <w:top w:val="nil"/>
              <w:left w:val="nil"/>
              <w:bottom w:val="single" w:sz="4" w:space="0" w:color="auto"/>
              <w:right w:val="nil"/>
            </w:tcBorders>
            <w:vAlign w:val="center"/>
          </w:tcPr>
          <w:p w14:paraId="05C2EA5F"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sidRPr="009E2406">
              <w:rPr>
                <w:rFonts w:ascii="Times New Roman" w:hAnsi="Times New Roman" w:cs="Times New Roman"/>
                <w:i/>
                <w:sz w:val="24"/>
                <w:szCs w:val="24"/>
              </w:rPr>
              <w:t>%</w:t>
            </w:r>
          </w:p>
        </w:tc>
        <w:tc>
          <w:tcPr>
            <w:tcW w:w="490" w:type="pct"/>
            <w:gridSpan w:val="3"/>
            <w:tcBorders>
              <w:top w:val="nil"/>
              <w:left w:val="nil"/>
              <w:bottom w:val="single" w:sz="4" w:space="0" w:color="auto"/>
              <w:right w:val="nil"/>
            </w:tcBorders>
            <w:vAlign w:val="center"/>
          </w:tcPr>
          <w:p w14:paraId="21A6015A"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Pr>
                <w:rFonts w:ascii="Times New Roman" w:hAnsi="Times New Roman" w:cs="Times New Roman"/>
                <w:i/>
                <w:sz w:val="24"/>
                <w:szCs w:val="24"/>
              </w:rPr>
              <w:t>N</w:t>
            </w:r>
          </w:p>
        </w:tc>
        <w:tc>
          <w:tcPr>
            <w:tcW w:w="671" w:type="pct"/>
            <w:tcBorders>
              <w:top w:val="nil"/>
              <w:left w:val="nil"/>
              <w:bottom w:val="single" w:sz="4" w:space="0" w:color="auto"/>
              <w:right w:val="nil"/>
            </w:tcBorders>
            <w:vAlign w:val="center"/>
          </w:tcPr>
          <w:p w14:paraId="788E8E11" w14:textId="77777777" w:rsidR="0098442E" w:rsidRPr="009E2406" w:rsidRDefault="0098442E" w:rsidP="00264ACF">
            <w:pPr>
              <w:widowControl w:val="0"/>
              <w:autoSpaceDE w:val="0"/>
              <w:autoSpaceDN w:val="0"/>
              <w:adjustRightInd w:val="0"/>
              <w:contextualSpacing/>
              <w:jc w:val="center"/>
              <w:rPr>
                <w:rFonts w:ascii="Times New Roman" w:hAnsi="Times New Roman" w:cs="Times New Roman"/>
                <w:i/>
                <w:sz w:val="24"/>
                <w:szCs w:val="24"/>
              </w:rPr>
            </w:pPr>
            <w:r w:rsidRPr="009E2406">
              <w:rPr>
                <w:rFonts w:ascii="Times New Roman" w:hAnsi="Times New Roman" w:cs="Times New Roman"/>
                <w:i/>
                <w:sz w:val="24"/>
                <w:szCs w:val="24"/>
              </w:rPr>
              <w:t>%</w:t>
            </w:r>
          </w:p>
        </w:tc>
      </w:tr>
      <w:tr w:rsidR="0098442E" w:rsidRPr="009E2406" w14:paraId="4AB7FEB6" w14:textId="77777777" w:rsidTr="0098442E">
        <w:tc>
          <w:tcPr>
            <w:tcW w:w="1410" w:type="pct"/>
            <w:tcBorders>
              <w:left w:val="nil"/>
              <w:bottom w:val="single" w:sz="4" w:space="0" w:color="auto"/>
              <w:right w:val="nil"/>
            </w:tcBorders>
            <w:vAlign w:val="center"/>
          </w:tcPr>
          <w:p w14:paraId="171BD743"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Anger</w:t>
            </w:r>
          </w:p>
          <w:p w14:paraId="221DDFA3"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6F192FD4"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344CBA06"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Increase</w:t>
            </w:r>
          </w:p>
        </w:tc>
        <w:tc>
          <w:tcPr>
            <w:tcW w:w="560" w:type="pct"/>
            <w:gridSpan w:val="2"/>
            <w:tcBorders>
              <w:left w:val="nil"/>
              <w:bottom w:val="single" w:sz="4" w:space="0" w:color="auto"/>
              <w:right w:val="nil"/>
            </w:tcBorders>
            <w:vAlign w:val="center"/>
          </w:tcPr>
          <w:p w14:paraId="7E89422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72BAF6E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099EF32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449</w:t>
            </w:r>
          </w:p>
          <w:p w14:paraId="31E2128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23</w:t>
            </w:r>
          </w:p>
        </w:tc>
        <w:tc>
          <w:tcPr>
            <w:tcW w:w="671" w:type="pct"/>
            <w:gridSpan w:val="2"/>
            <w:tcBorders>
              <w:left w:val="nil"/>
              <w:bottom w:val="single" w:sz="4" w:space="0" w:color="auto"/>
              <w:right w:val="nil"/>
            </w:tcBorders>
            <w:vAlign w:val="center"/>
          </w:tcPr>
          <w:p w14:paraId="48EDA13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5F4E31C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55D7F8E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95.13%</w:t>
            </w:r>
          </w:p>
          <w:p w14:paraId="59759C4C"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4.87%</w:t>
            </w:r>
          </w:p>
        </w:tc>
        <w:tc>
          <w:tcPr>
            <w:tcW w:w="528" w:type="pct"/>
            <w:gridSpan w:val="2"/>
            <w:tcBorders>
              <w:left w:val="nil"/>
              <w:bottom w:val="single" w:sz="4" w:space="0" w:color="auto"/>
              <w:right w:val="nil"/>
            </w:tcBorders>
            <w:vAlign w:val="center"/>
          </w:tcPr>
          <w:p w14:paraId="0FFA07A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06041E5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99</w:t>
            </w:r>
          </w:p>
          <w:p w14:paraId="670C711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55</w:t>
            </w:r>
          </w:p>
          <w:p w14:paraId="635BE48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w:t>
            </w:r>
          </w:p>
        </w:tc>
        <w:tc>
          <w:tcPr>
            <w:tcW w:w="671" w:type="pct"/>
            <w:gridSpan w:val="2"/>
            <w:tcBorders>
              <w:left w:val="nil"/>
              <w:bottom w:val="single" w:sz="4" w:space="0" w:color="auto"/>
              <w:right w:val="nil"/>
            </w:tcBorders>
            <w:vAlign w:val="center"/>
          </w:tcPr>
          <w:p w14:paraId="575C344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074EDBC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61.11%</w:t>
            </w:r>
          </w:p>
          <w:p w14:paraId="7751C2B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33.95%</w:t>
            </w:r>
          </w:p>
          <w:p w14:paraId="16A808D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4.94%</w:t>
            </w:r>
          </w:p>
        </w:tc>
        <w:tc>
          <w:tcPr>
            <w:tcW w:w="490" w:type="pct"/>
            <w:gridSpan w:val="3"/>
            <w:tcBorders>
              <w:left w:val="nil"/>
              <w:bottom w:val="single" w:sz="4" w:space="0" w:color="auto"/>
              <w:right w:val="nil"/>
            </w:tcBorders>
            <w:vAlign w:val="center"/>
          </w:tcPr>
          <w:p w14:paraId="47685E5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09F85D4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22</w:t>
            </w:r>
          </w:p>
          <w:p w14:paraId="181FBB5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15</w:t>
            </w:r>
          </w:p>
          <w:p w14:paraId="1463FD0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left w:val="nil"/>
              <w:bottom w:val="single" w:sz="4" w:space="0" w:color="auto"/>
              <w:right w:val="nil"/>
            </w:tcBorders>
            <w:vAlign w:val="center"/>
          </w:tcPr>
          <w:p w14:paraId="5AEF0DB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1FEE48AD"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59.46%</w:t>
            </w:r>
          </w:p>
          <w:p w14:paraId="1366DFD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40.54%</w:t>
            </w:r>
          </w:p>
          <w:p w14:paraId="6CA6813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r w:rsidR="0098442E" w:rsidRPr="009E2406" w14:paraId="5E5B9444" w14:textId="77777777" w:rsidTr="0098442E">
        <w:tc>
          <w:tcPr>
            <w:tcW w:w="1410" w:type="pct"/>
            <w:tcBorders>
              <w:top w:val="single" w:sz="4" w:space="0" w:color="auto"/>
              <w:left w:val="nil"/>
              <w:bottom w:val="single" w:sz="4" w:space="0" w:color="auto"/>
              <w:right w:val="nil"/>
            </w:tcBorders>
            <w:vAlign w:val="center"/>
          </w:tcPr>
          <w:p w14:paraId="0FB35CF8"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Confusion</w:t>
            </w:r>
          </w:p>
          <w:p w14:paraId="6F024931"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45BED85C"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457F0921" w14:textId="77777777" w:rsidR="0098442E" w:rsidRPr="009E2406" w:rsidRDefault="0098442E" w:rsidP="00264ACF">
            <w:pPr>
              <w:widowControl w:val="0"/>
              <w:autoSpaceDE w:val="0"/>
              <w:autoSpaceDN w:val="0"/>
              <w:adjustRightInd w:val="0"/>
              <w:ind w:firstLine="360"/>
              <w:contextualSpacing/>
              <w:rPr>
                <w:rFonts w:ascii="Times New Roman" w:hAnsi="Times New Roman" w:cs="Times New Roman"/>
                <w:b/>
                <w:sz w:val="24"/>
                <w:szCs w:val="24"/>
              </w:rPr>
            </w:pPr>
            <w:r w:rsidRPr="009E2406">
              <w:rPr>
                <w:rFonts w:ascii="Times New Roman" w:hAnsi="Times New Roman" w:cs="Times New Roman"/>
                <w:sz w:val="24"/>
                <w:szCs w:val="24"/>
              </w:rPr>
              <w:t>Increase</w:t>
            </w:r>
          </w:p>
        </w:tc>
        <w:tc>
          <w:tcPr>
            <w:tcW w:w="560" w:type="pct"/>
            <w:gridSpan w:val="2"/>
            <w:tcBorders>
              <w:top w:val="single" w:sz="4" w:space="0" w:color="auto"/>
              <w:left w:val="nil"/>
              <w:bottom w:val="single" w:sz="4" w:space="0" w:color="auto"/>
              <w:right w:val="nil"/>
            </w:tcBorders>
            <w:vAlign w:val="center"/>
          </w:tcPr>
          <w:p w14:paraId="358E0A4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252E51F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7D0A4AD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378</w:t>
            </w:r>
          </w:p>
          <w:p w14:paraId="0EE5EE1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50</w:t>
            </w:r>
          </w:p>
        </w:tc>
        <w:tc>
          <w:tcPr>
            <w:tcW w:w="671" w:type="pct"/>
            <w:gridSpan w:val="2"/>
            <w:tcBorders>
              <w:top w:val="single" w:sz="4" w:space="0" w:color="auto"/>
              <w:left w:val="nil"/>
              <w:bottom w:val="single" w:sz="4" w:space="0" w:color="auto"/>
              <w:right w:val="nil"/>
            </w:tcBorders>
            <w:vAlign w:val="center"/>
          </w:tcPr>
          <w:p w14:paraId="25EC26C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F975C4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1CBC096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88.32%</w:t>
            </w:r>
          </w:p>
          <w:p w14:paraId="74C186C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11.68%</w:t>
            </w:r>
          </w:p>
        </w:tc>
        <w:tc>
          <w:tcPr>
            <w:tcW w:w="528" w:type="pct"/>
            <w:gridSpan w:val="2"/>
            <w:tcBorders>
              <w:top w:val="single" w:sz="4" w:space="0" w:color="auto"/>
              <w:left w:val="nil"/>
              <w:bottom w:val="single" w:sz="4" w:space="0" w:color="auto"/>
              <w:right w:val="nil"/>
            </w:tcBorders>
            <w:vAlign w:val="center"/>
          </w:tcPr>
          <w:p w14:paraId="3F5BD89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41909BC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84</w:t>
            </w:r>
          </w:p>
          <w:p w14:paraId="63B4FE5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77</w:t>
            </w:r>
          </w:p>
          <w:p w14:paraId="318EB37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13</w:t>
            </w:r>
          </w:p>
        </w:tc>
        <w:tc>
          <w:tcPr>
            <w:tcW w:w="671" w:type="pct"/>
            <w:gridSpan w:val="2"/>
            <w:tcBorders>
              <w:top w:val="single" w:sz="4" w:space="0" w:color="auto"/>
              <w:left w:val="nil"/>
              <w:bottom w:val="single" w:sz="4" w:space="0" w:color="auto"/>
              <w:right w:val="nil"/>
            </w:tcBorders>
            <w:vAlign w:val="center"/>
          </w:tcPr>
          <w:p w14:paraId="4A879DD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4FC02BFC"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48.28%</w:t>
            </w:r>
          </w:p>
          <w:p w14:paraId="1A64305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44.25%</w:t>
            </w:r>
          </w:p>
          <w:p w14:paraId="109EA87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7.47%</w:t>
            </w:r>
          </w:p>
        </w:tc>
        <w:tc>
          <w:tcPr>
            <w:tcW w:w="490" w:type="pct"/>
            <w:gridSpan w:val="3"/>
            <w:tcBorders>
              <w:top w:val="single" w:sz="4" w:space="0" w:color="auto"/>
              <w:left w:val="nil"/>
              <w:bottom w:val="single" w:sz="4" w:space="0" w:color="auto"/>
              <w:right w:val="nil"/>
            </w:tcBorders>
            <w:vAlign w:val="center"/>
          </w:tcPr>
          <w:p w14:paraId="31B1753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7FEA50E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47</w:t>
            </w:r>
          </w:p>
          <w:p w14:paraId="5B2DFE1D"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22</w:t>
            </w:r>
          </w:p>
          <w:p w14:paraId="0E7A7CE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top w:val="single" w:sz="4" w:space="0" w:color="auto"/>
              <w:left w:val="nil"/>
              <w:bottom w:val="single" w:sz="4" w:space="0" w:color="auto"/>
              <w:right w:val="nil"/>
            </w:tcBorders>
            <w:vAlign w:val="center"/>
          </w:tcPr>
          <w:p w14:paraId="0C1544C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26FCC1B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68.12%</w:t>
            </w:r>
          </w:p>
          <w:p w14:paraId="499F61A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31.88%</w:t>
            </w:r>
          </w:p>
          <w:p w14:paraId="0271AF3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r w:rsidR="0098442E" w:rsidRPr="009E2406" w14:paraId="12392568" w14:textId="77777777" w:rsidTr="0098442E">
        <w:tc>
          <w:tcPr>
            <w:tcW w:w="1410" w:type="pct"/>
            <w:tcBorders>
              <w:top w:val="single" w:sz="4" w:space="0" w:color="auto"/>
              <w:left w:val="nil"/>
              <w:bottom w:val="single" w:sz="4" w:space="0" w:color="auto"/>
              <w:right w:val="nil"/>
            </w:tcBorders>
            <w:vAlign w:val="center"/>
          </w:tcPr>
          <w:p w14:paraId="7A53D2E3"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Sadness</w:t>
            </w:r>
          </w:p>
          <w:p w14:paraId="7CCE4BAB"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1139CD0B"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717BE474"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b/>
                <w:sz w:val="24"/>
                <w:szCs w:val="24"/>
              </w:rPr>
            </w:pPr>
            <w:r w:rsidRPr="009E2406">
              <w:rPr>
                <w:rFonts w:ascii="Times New Roman" w:hAnsi="Times New Roman" w:cs="Times New Roman"/>
                <w:sz w:val="24"/>
                <w:szCs w:val="24"/>
              </w:rPr>
              <w:t>Increase</w:t>
            </w:r>
          </w:p>
        </w:tc>
        <w:tc>
          <w:tcPr>
            <w:tcW w:w="560" w:type="pct"/>
            <w:gridSpan w:val="2"/>
            <w:tcBorders>
              <w:top w:val="single" w:sz="4" w:space="0" w:color="auto"/>
              <w:left w:val="nil"/>
              <w:bottom w:val="single" w:sz="4" w:space="0" w:color="auto"/>
              <w:right w:val="nil"/>
            </w:tcBorders>
            <w:vAlign w:val="center"/>
          </w:tcPr>
          <w:p w14:paraId="38F81E9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21BA68C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0752D05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321</w:t>
            </w:r>
          </w:p>
          <w:p w14:paraId="0F108ED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36</w:t>
            </w:r>
          </w:p>
        </w:tc>
        <w:tc>
          <w:tcPr>
            <w:tcW w:w="671" w:type="pct"/>
            <w:gridSpan w:val="2"/>
            <w:tcBorders>
              <w:top w:val="single" w:sz="4" w:space="0" w:color="auto"/>
              <w:left w:val="nil"/>
              <w:bottom w:val="single" w:sz="4" w:space="0" w:color="auto"/>
              <w:right w:val="nil"/>
            </w:tcBorders>
            <w:vAlign w:val="center"/>
          </w:tcPr>
          <w:p w14:paraId="094404F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117FB9D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6C0A6BB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89.92%</w:t>
            </w:r>
          </w:p>
          <w:p w14:paraId="66D22A4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10.08%</w:t>
            </w:r>
          </w:p>
        </w:tc>
        <w:tc>
          <w:tcPr>
            <w:tcW w:w="528" w:type="pct"/>
            <w:gridSpan w:val="2"/>
            <w:tcBorders>
              <w:top w:val="single" w:sz="4" w:space="0" w:color="auto"/>
              <w:left w:val="nil"/>
              <w:bottom w:val="single" w:sz="4" w:space="0" w:color="auto"/>
              <w:right w:val="nil"/>
            </w:tcBorders>
            <w:vAlign w:val="center"/>
          </w:tcPr>
          <w:p w14:paraId="27ADFDC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58ED966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108</w:t>
            </w:r>
          </w:p>
          <w:p w14:paraId="2DAFE8D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113</w:t>
            </w:r>
          </w:p>
          <w:p w14:paraId="5083C6B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11</w:t>
            </w:r>
          </w:p>
        </w:tc>
        <w:tc>
          <w:tcPr>
            <w:tcW w:w="671" w:type="pct"/>
            <w:gridSpan w:val="2"/>
            <w:tcBorders>
              <w:top w:val="single" w:sz="4" w:space="0" w:color="auto"/>
              <w:left w:val="nil"/>
              <w:bottom w:val="single" w:sz="4" w:space="0" w:color="auto"/>
              <w:right w:val="nil"/>
            </w:tcBorders>
            <w:vAlign w:val="center"/>
          </w:tcPr>
          <w:p w14:paraId="6A6B08B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273A0AB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46.55%</w:t>
            </w:r>
          </w:p>
          <w:p w14:paraId="78BA6EE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48.71%</w:t>
            </w:r>
          </w:p>
          <w:p w14:paraId="233CFB3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4.74%</w:t>
            </w:r>
          </w:p>
        </w:tc>
        <w:tc>
          <w:tcPr>
            <w:tcW w:w="490" w:type="pct"/>
            <w:gridSpan w:val="3"/>
            <w:tcBorders>
              <w:top w:val="single" w:sz="4" w:space="0" w:color="auto"/>
              <w:left w:val="nil"/>
              <w:bottom w:val="single" w:sz="4" w:space="0" w:color="auto"/>
              <w:right w:val="nil"/>
            </w:tcBorders>
            <w:vAlign w:val="center"/>
          </w:tcPr>
          <w:p w14:paraId="757D630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64D411C"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48</w:t>
            </w:r>
          </w:p>
          <w:p w14:paraId="3CC7BE4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34</w:t>
            </w:r>
          </w:p>
          <w:p w14:paraId="55DC050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top w:val="single" w:sz="4" w:space="0" w:color="auto"/>
              <w:left w:val="nil"/>
              <w:bottom w:val="single" w:sz="4" w:space="0" w:color="auto"/>
              <w:right w:val="nil"/>
            </w:tcBorders>
            <w:vAlign w:val="center"/>
          </w:tcPr>
          <w:p w14:paraId="74B9F02D"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1C3FDA3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58.54%</w:t>
            </w:r>
          </w:p>
          <w:p w14:paraId="58A46BF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41.46%</w:t>
            </w:r>
          </w:p>
          <w:p w14:paraId="36CDDA3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r w:rsidR="0098442E" w:rsidRPr="009E2406" w14:paraId="21F6C914" w14:textId="77777777" w:rsidTr="0098442E">
        <w:tc>
          <w:tcPr>
            <w:tcW w:w="1410" w:type="pct"/>
            <w:tcBorders>
              <w:top w:val="single" w:sz="4" w:space="0" w:color="auto"/>
              <w:left w:val="nil"/>
              <w:bottom w:val="single" w:sz="4" w:space="0" w:color="auto"/>
              <w:right w:val="nil"/>
            </w:tcBorders>
            <w:vAlign w:val="center"/>
          </w:tcPr>
          <w:p w14:paraId="355CCDD0"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Energy</w:t>
            </w:r>
          </w:p>
          <w:p w14:paraId="445085E5"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602D7A28"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4BB433D0" w14:textId="77777777" w:rsidR="0098442E" w:rsidRPr="009E2406" w:rsidRDefault="0098442E" w:rsidP="00264ACF">
            <w:pPr>
              <w:widowControl w:val="0"/>
              <w:autoSpaceDE w:val="0"/>
              <w:autoSpaceDN w:val="0"/>
              <w:adjustRightInd w:val="0"/>
              <w:ind w:firstLine="360"/>
              <w:contextualSpacing/>
              <w:rPr>
                <w:rFonts w:ascii="Times New Roman" w:hAnsi="Times New Roman" w:cs="Times New Roman"/>
                <w:b/>
                <w:sz w:val="24"/>
                <w:szCs w:val="24"/>
              </w:rPr>
            </w:pPr>
            <w:r w:rsidRPr="009E2406">
              <w:rPr>
                <w:rFonts w:ascii="Times New Roman" w:hAnsi="Times New Roman" w:cs="Times New Roman"/>
                <w:sz w:val="24"/>
                <w:szCs w:val="24"/>
              </w:rPr>
              <w:t>Increase</w:t>
            </w:r>
          </w:p>
        </w:tc>
        <w:tc>
          <w:tcPr>
            <w:tcW w:w="560" w:type="pct"/>
            <w:gridSpan w:val="2"/>
            <w:tcBorders>
              <w:top w:val="single" w:sz="4" w:space="0" w:color="auto"/>
              <w:left w:val="nil"/>
              <w:bottom w:val="single" w:sz="4" w:space="0" w:color="auto"/>
              <w:right w:val="nil"/>
            </w:tcBorders>
            <w:vAlign w:val="center"/>
          </w:tcPr>
          <w:p w14:paraId="5B347FE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081B12B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11A8C10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74</w:t>
            </w:r>
          </w:p>
          <w:p w14:paraId="12011FC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106</w:t>
            </w:r>
          </w:p>
        </w:tc>
        <w:tc>
          <w:tcPr>
            <w:tcW w:w="671" w:type="pct"/>
            <w:gridSpan w:val="2"/>
            <w:tcBorders>
              <w:top w:val="single" w:sz="4" w:space="0" w:color="auto"/>
              <w:left w:val="nil"/>
              <w:bottom w:val="single" w:sz="4" w:space="0" w:color="auto"/>
              <w:right w:val="nil"/>
            </w:tcBorders>
            <w:vAlign w:val="center"/>
          </w:tcPr>
          <w:p w14:paraId="502BE12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3E69EEFC"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0102148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41.11%</w:t>
            </w:r>
          </w:p>
          <w:p w14:paraId="47D9ACB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58.89%</w:t>
            </w:r>
          </w:p>
        </w:tc>
        <w:tc>
          <w:tcPr>
            <w:tcW w:w="528" w:type="pct"/>
            <w:gridSpan w:val="2"/>
            <w:tcBorders>
              <w:top w:val="single" w:sz="4" w:space="0" w:color="auto"/>
              <w:left w:val="nil"/>
              <w:bottom w:val="single" w:sz="4" w:space="0" w:color="auto"/>
              <w:right w:val="nil"/>
            </w:tcBorders>
            <w:vAlign w:val="center"/>
          </w:tcPr>
          <w:p w14:paraId="04C310F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4A6EB30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20</w:t>
            </w:r>
          </w:p>
          <w:p w14:paraId="13D7624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125</w:t>
            </w:r>
          </w:p>
          <w:p w14:paraId="48E1D08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158</w:t>
            </w:r>
          </w:p>
        </w:tc>
        <w:tc>
          <w:tcPr>
            <w:tcW w:w="671" w:type="pct"/>
            <w:gridSpan w:val="2"/>
            <w:tcBorders>
              <w:top w:val="single" w:sz="4" w:space="0" w:color="auto"/>
              <w:left w:val="nil"/>
              <w:bottom w:val="single" w:sz="4" w:space="0" w:color="auto"/>
              <w:right w:val="nil"/>
            </w:tcBorders>
            <w:vAlign w:val="center"/>
          </w:tcPr>
          <w:p w14:paraId="1A098E4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7BA32AD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6.60%</w:t>
            </w:r>
          </w:p>
          <w:p w14:paraId="3DAEF15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41.25%</w:t>
            </w:r>
          </w:p>
          <w:p w14:paraId="7B6D66D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52.15%</w:t>
            </w:r>
          </w:p>
        </w:tc>
        <w:tc>
          <w:tcPr>
            <w:tcW w:w="490" w:type="pct"/>
            <w:gridSpan w:val="3"/>
            <w:tcBorders>
              <w:top w:val="single" w:sz="4" w:space="0" w:color="auto"/>
              <w:left w:val="nil"/>
              <w:bottom w:val="single" w:sz="4" w:space="0" w:color="auto"/>
              <w:right w:val="nil"/>
            </w:tcBorders>
            <w:vAlign w:val="center"/>
          </w:tcPr>
          <w:p w14:paraId="2F0FA7A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069F0E8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38</w:t>
            </w:r>
          </w:p>
          <w:p w14:paraId="1EFD239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150</w:t>
            </w:r>
          </w:p>
          <w:p w14:paraId="704C1E5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top w:val="single" w:sz="4" w:space="0" w:color="auto"/>
              <w:left w:val="nil"/>
              <w:bottom w:val="single" w:sz="4" w:space="0" w:color="auto"/>
              <w:right w:val="nil"/>
            </w:tcBorders>
            <w:vAlign w:val="center"/>
          </w:tcPr>
          <w:p w14:paraId="3333F2ED"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AFB3E5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20.21%</w:t>
            </w:r>
          </w:p>
          <w:p w14:paraId="4393A46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79.79%</w:t>
            </w:r>
          </w:p>
          <w:p w14:paraId="1217467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r w:rsidR="0098442E" w:rsidRPr="009E2406" w14:paraId="36267565" w14:textId="77777777" w:rsidTr="0098442E">
        <w:tc>
          <w:tcPr>
            <w:tcW w:w="1410" w:type="pct"/>
            <w:tcBorders>
              <w:top w:val="single" w:sz="4" w:space="0" w:color="auto"/>
              <w:left w:val="nil"/>
              <w:bottom w:val="single" w:sz="4" w:space="0" w:color="auto"/>
              <w:right w:val="nil"/>
            </w:tcBorders>
            <w:vAlign w:val="center"/>
          </w:tcPr>
          <w:p w14:paraId="138CBE30"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Anxiety</w:t>
            </w:r>
          </w:p>
          <w:p w14:paraId="1968FA93"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6B61A9A6"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1CB633C0" w14:textId="77777777" w:rsidR="0098442E" w:rsidRPr="009E2406" w:rsidRDefault="0098442E" w:rsidP="00264ACF">
            <w:pPr>
              <w:widowControl w:val="0"/>
              <w:autoSpaceDE w:val="0"/>
              <w:autoSpaceDN w:val="0"/>
              <w:adjustRightInd w:val="0"/>
              <w:ind w:firstLine="360"/>
              <w:contextualSpacing/>
              <w:rPr>
                <w:rFonts w:ascii="Times New Roman" w:hAnsi="Times New Roman" w:cs="Times New Roman"/>
                <w:b/>
                <w:sz w:val="24"/>
                <w:szCs w:val="24"/>
              </w:rPr>
            </w:pPr>
            <w:r w:rsidRPr="009E2406">
              <w:rPr>
                <w:rFonts w:ascii="Times New Roman" w:hAnsi="Times New Roman" w:cs="Times New Roman"/>
                <w:sz w:val="24"/>
                <w:szCs w:val="24"/>
              </w:rPr>
              <w:t>Increase</w:t>
            </w:r>
          </w:p>
        </w:tc>
        <w:tc>
          <w:tcPr>
            <w:tcW w:w="560" w:type="pct"/>
            <w:gridSpan w:val="2"/>
            <w:tcBorders>
              <w:top w:val="single" w:sz="4" w:space="0" w:color="auto"/>
              <w:left w:val="nil"/>
              <w:bottom w:val="single" w:sz="4" w:space="0" w:color="auto"/>
              <w:right w:val="nil"/>
            </w:tcBorders>
            <w:vAlign w:val="center"/>
          </w:tcPr>
          <w:p w14:paraId="14EC1CB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4115D19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7D16BADD"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263</w:t>
            </w:r>
          </w:p>
          <w:p w14:paraId="6C0B99C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45</w:t>
            </w:r>
          </w:p>
        </w:tc>
        <w:tc>
          <w:tcPr>
            <w:tcW w:w="671" w:type="pct"/>
            <w:gridSpan w:val="2"/>
            <w:tcBorders>
              <w:top w:val="single" w:sz="4" w:space="0" w:color="auto"/>
              <w:left w:val="nil"/>
              <w:bottom w:val="single" w:sz="4" w:space="0" w:color="auto"/>
              <w:right w:val="nil"/>
            </w:tcBorders>
            <w:vAlign w:val="center"/>
          </w:tcPr>
          <w:p w14:paraId="1417844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53A133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0000487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85.39%</w:t>
            </w:r>
          </w:p>
          <w:p w14:paraId="25E930D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14.61%</w:t>
            </w:r>
          </w:p>
        </w:tc>
        <w:tc>
          <w:tcPr>
            <w:tcW w:w="528" w:type="pct"/>
            <w:gridSpan w:val="2"/>
            <w:tcBorders>
              <w:top w:val="single" w:sz="4" w:space="0" w:color="auto"/>
              <w:left w:val="nil"/>
              <w:bottom w:val="single" w:sz="4" w:space="0" w:color="auto"/>
              <w:right w:val="nil"/>
            </w:tcBorders>
            <w:vAlign w:val="center"/>
          </w:tcPr>
          <w:p w14:paraId="7E03444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5E5F4AC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99</w:t>
            </w:r>
          </w:p>
          <w:p w14:paraId="08C5BA2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125</w:t>
            </w:r>
          </w:p>
          <w:p w14:paraId="2482FA3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19</w:t>
            </w:r>
          </w:p>
        </w:tc>
        <w:tc>
          <w:tcPr>
            <w:tcW w:w="671" w:type="pct"/>
            <w:gridSpan w:val="2"/>
            <w:tcBorders>
              <w:top w:val="single" w:sz="4" w:space="0" w:color="auto"/>
              <w:left w:val="nil"/>
              <w:bottom w:val="single" w:sz="4" w:space="0" w:color="auto"/>
              <w:right w:val="nil"/>
            </w:tcBorders>
            <w:vAlign w:val="center"/>
          </w:tcPr>
          <w:p w14:paraId="4FC571C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4AAFE2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40.74%</w:t>
            </w:r>
          </w:p>
          <w:p w14:paraId="0EE487EB"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51.44%</w:t>
            </w:r>
          </w:p>
          <w:p w14:paraId="703EF7D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7.82%</w:t>
            </w:r>
          </w:p>
        </w:tc>
        <w:tc>
          <w:tcPr>
            <w:tcW w:w="490" w:type="pct"/>
            <w:gridSpan w:val="3"/>
            <w:tcBorders>
              <w:top w:val="single" w:sz="4" w:space="0" w:color="auto"/>
              <w:left w:val="nil"/>
              <w:bottom w:val="single" w:sz="4" w:space="0" w:color="auto"/>
              <w:right w:val="nil"/>
            </w:tcBorders>
            <w:vAlign w:val="center"/>
          </w:tcPr>
          <w:p w14:paraId="3AB7F40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3E18F46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64</w:t>
            </w:r>
          </w:p>
          <w:p w14:paraId="5E63E62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56</w:t>
            </w:r>
          </w:p>
          <w:p w14:paraId="398274B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top w:val="single" w:sz="4" w:space="0" w:color="auto"/>
              <w:left w:val="nil"/>
              <w:bottom w:val="single" w:sz="4" w:space="0" w:color="auto"/>
              <w:right w:val="nil"/>
            </w:tcBorders>
            <w:vAlign w:val="center"/>
          </w:tcPr>
          <w:p w14:paraId="5CC4499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714775F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53.33%</w:t>
            </w:r>
          </w:p>
          <w:p w14:paraId="5D85CF0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46.67%</w:t>
            </w:r>
          </w:p>
          <w:p w14:paraId="7164769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r w:rsidR="0098442E" w:rsidRPr="009E2406" w14:paraId="4DADD021" w14:textId="77777777" w:rsidTr="0098442E">
        <w:tc>
          <w:tcPr>
            <w:tcW w:w="1410" w:type="pct"/>
            <w:tcBorders>
              <w:top w:val="single" w:sz="4" w:space="0" w:color="auto"/>
              <w:left w:val="nil"/>
              <w:bottom w:val="single" w:sz="4" w:space="0" w:color="auto"/>
              <w:right w:val="nil"/>
            </w:tcBorders>
            <w:vAlign w:val="center"/>
          </w:tcPr>
          <w:p w14:paraId="7C7264F3" w14:textId="77777777" w:rsidR="0098442E" w:rsidRPr="009E2406" w:rsidRDefault="0098442E" w:rsidP="00264ACF">
            <w:pPr>
              <w:widowControl w:val="0"/>
              <w:autoSpaceDE w:val="0"/>
              <w:autoSpaceDN w:val="0"/>
              <w:adjustRightInd w:val="0"/>
              <w:contextualSpacing/>
              <w:rPr>
                <w:rFonts w:ascii="Times New Roman" w:hAnsi="Times New Roman" w:cs="Times New Roman"/>
                <w:b/>
                <w:sz w:val="24"/>
                <w:szCs w:val="24"/>
              </w:rPr>
            </w:pPr>
            <w:r w:rsidRPr="009E2406">
              <w:rPr>
                <w:rFonts w:ascii="Times New Roman" w:hAnsi="Times New Roman" w:cs="Times New Roman"/>
                <w:b/>
                <w:sz w:val="24"/>
                <w:szCs w:val="24"/>
              </w:rPr>
              <w:t>Tiredness</w:t>
            </w:r>
          </w:p>
          <w:p w14:paraId="4B97C67F"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Decrease</w:t>
            </w:r>
          </w:p>
          <w:p w14:paraId="18A6D8AC"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No Change</w:t>
            </w:r>
          </w:p>
          <w:p w14:paraId="53D2EC7D" w14:textId="77777777" w:rsidR="0098442E" w:rsidRPr="009E2406" w:rsidRDefault="0098442E" w:rsidP="00264ACF">
            <w:pPr>
              <w:widowControl w:val="0"/>
              <w:autoSpaceDE w:val="0"/>
              <w:autoSpaceDN w:val="0"/>
              <w:adjustRightInd w:val="0"/>
              <w:ind w:left="360"/>
              <w:contextualSpacing/>
              <w:rPr>
                <w:rFonts w:ascii="Times New Roman" w:hAnsi="Times New Roman" w:cs="Times New Roman"/>
                <w:sz w:val="24"/>
                <w:szCs w:val="24"/>
              </w:rPr>
            </w:pPr>
            <w:r w:rsidRPr="009E2406">
              <w:rPr>
                <w:rFonts w:ascii="Times New Roman" w:hAnsi="Times New Roman" w:cs="Times New Roman"/>
                <w:sz w:val="24"/>
                <w:szCs w:val="24"/>
              </w:rPr>
              <w:t>Increase</w:t>
            </w:r>
          </w:p>
        </w:tc>
        <w:tc>
          <w:tcPr>
            <w:tcW w:w="560" w:type="pct"/>
            <w:gridSpan w:val="2"/>
            <w:tcBorders>
              <w:top w:val="single" w:sz="4" w:space="0" w:color="auto"/>
              <w:left w:val="nil"/>
              <w:right w:val="nil"/>
            </w:tcBorders>
            <w:vAlign w:val="center"/>
          </w:tcPr>
          <w:p w14:paraId="5DC7657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458CF30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4B53469A"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184</w:t>
            </w:r>
          </w:p>
          <w:p w14:paraId="54C8689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41</w:t>
            </w:r>
          </w:p>
        </w:tc>
        <w:tc>
          <w:tcPr>
            <w:tcW w:w="671" w:type="pct"/>
            <w:gridSpan w:val="2"/>
            <w:tcBorders>
              <w:top w:val="single" w:sz="4" w:space="0" w:color="auto"/>
              <w:left w:val="nil"/>
              <w:right w:val="nil"/>
            </w:tcBorders>
            <w:vAlign w:val="center"/>
          </w:tcPr>
          <w:p w14:paraId="2761899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3E7BDF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p w14:paraId="4C70A13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81.78%</w:t>
            </w:r>
          </w:p>
          <w:p w14:paraId="17E4F8E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18.22%</w:t>
            </w:r>
          </w:p>
        </w:tc>
        <w:tc>
          <w:tcPr>
            <w:tcW w:w="528" w:type="pct"/>
            <w:gridSpan w:val="2"/>
            <w:tcBorders>
              <w:top w:val="single" w:sz="4" w:space="0" w:color="auto"/>
              <w:left w:val="nil"/>
              <w:right w:val="nil"/>
            </w:tcBorders>
            <w:vAlign w:val="center"/>
          </w:tcPr>
          <w:p w14:paraId="462D3B1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5040A949"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145</w:t>
            </w:r>
          </w:p>
          <w:p w14:paraId="5BAB3DBE"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117</w:t>
            </w:r>
          </w:p>
          <w:p w14:paraId="536C9543"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21</w:t>
            </w:r>
          </w:p>
        </w:tc>
        <w:tc>
          <w:tcPr>
            <w:tcW w:w="671" w:type="pct"/>
            <w:gridSpan w:val="2"/>
            <w:tcBorders>
              <w:top w:val="single" w:sz="4" w:space="0" w:color="auto"/>
              <w:left w:val="nil"/>
              <w:right w:val="nil"/>
            </w:tcBorders>
            <w:vAlign w:val="center"/>
          </w:tcPr>
          <w:p w14:paraId="07A7131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2F952F54"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51.24%</w:t>
            </w:r>
          </w:p>
          <w:p w14:paraId="094583A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41.34%</w:t>
            </w:r>
          </w:p>
          <w:p w14:paraId="4AD88B36"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7.42%</w:t>
            </w:r>
          </w:p>
        </w:tc>
        <w:tc>
          <w:tcPr>
            <w:tcW w:w="490" w:type="pct"/>
            <w:gridSpan w:val="3"/>
            <w:tcBorders>
              <w:top w:val="single" w:sz="4" w:space="0" w:color="auto"/>
              <w:left w:val="nil"/>
              <w:right w:val="nil"/>
            </w:tcBorders>
            <w:vAlign w:val="center"/>
          </w:tcPr>
          <w:p w14:paraId="706185E2"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685A253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94</w:t>
            </w:r>
          </w:p>
          <w:p w14:paraId="65518677"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69</w:t>
            </w:r>
          </w:p>
          <w:p w14:paraId="03A06FE1"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c>
          <w:tcPr>
            <w:tcW w:w="671" w:type="pct"/>
            <w:tcBorders>
              <w:top w:val="single" w:sz="4" w:space="0" w:color="auto"/>
              <w:left w:val="nil"/>
              <w:right w:val="nil"/>
            </w:tcBorders>
            <w:vAlign w:val="center"/>
          </w:tcPr>
          <w:p w14:paraId="3CF0CCC0"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p>
          <w:p w14:paraId="7CEBBC8F"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57.67%</w:t>
            </w:r>
          </w:p>
          <w:p w14:paraId="7AADBFD8"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42.33%</w:t>
            </w:r>
          </w:p>
          <w:p w14:paraId="76A5B215" w14:textId="77777777" w:rsidR="0098442E" w:rsidRPr="009E2406" w:rsidRDefault="0098442E" w:rsidP="00264ACF">
            <w:pPr>
              <w:widowControl w:val="0"/>
              <w:autoSpaceDE w:val="0"/>
              <w:autoSpaceDN w:val="0"/>
              <w:adjustRightInd w:val="0"/>
              <w:ind w:right="73"/>
              <w:contextualSpacing/>
              <w:jc w:val="right"/>
              <w:rPr>
                <w:rFonts w:ascii="Times New Roman" w:hAnsi="Times New Roman" w:cs="Times New Roman"/>
                <w:noProof/>
                <w:sz w:val="24"/>
                <w:szCs w:val="24"/>
              </w:rPr>
            </w:pPr>
            <w:r w:rsidRPr="009E2406">
              <w:rPr>
                <w:rFonts w:ascii="Times New Roman" w:hAnsi="Times New Roman" w:cs="Times New Roman"/>
                <w:noProof/>
                <w:sz w:val="24"/>
                <w:szCs w:val="24"/>
              </w:rPr>
              <w:t>-</w:t>
            </w:r>
          </w:p>
        </w:tc>
      </w:tr>
    </w:tbl>
    <w:p w14:paraId="20166F9C" w14:textId="77777777" w:rsidR="005706FC" w:rsidRDefault="005706FC" w:rsidP="00264ACF">
      <w:pPr>
        <w:spacing w:after="0" w:line="480" w:lineRule="auto"/>
        <w:contextualSpacing/>
        <w:rPr>
          <w:rFonts w:ascii="Times New Roman" w:hAnsi="Times New Roman" w:cs="Times New Roman"/>
          <w:noProof/>
          <w:sz w:val="24"/>
          <w:szCs w:val="24"/>
        </w:rPr>
        <w:sectPr w:rsidR="005706FC" w:rsidSect="003A6AB0">
          <w:headerReference w:type="default" r:id="rId13"/>
          <w:pgSz w:w="12240" w:h="15840"/>
          <w:pgMar w:top="1440" w:right="1440" w:bottom="1440" w:left="1440" w:header="720" w:footer="720" w:gutter="0"/>
          <w:pgNumType w:start="1"/>
          <w:cols w:space="720"/>
          <w:docGrid w:linePitch="360"/>
        </w:sectPr>
      </w:pPr>
    </w:p>
    <w:p w14:paraId="17C4838C" w14:textId="77777777" w:rsidR="005706FC" w:rsidRPr="009E2406" w:rsidRDefault="005706FC" w:rsidP="00264ACF">
      <w:pPr>
        <w:spacing w:after="0" w:line="480" w:lineRule="auto"/>
        <w:contextualSpacing/>
        <w:rPr>
          <w:rFonts w:ascii="Times New Roman" w:hAnsi="Times New Roman" w:cs="Times New Roman"/>
          <w:noProof/>
          <w:sz w:val="24"/>
          <w:szCs w:val="24"/>
        </w:rPr>
      </w:pPr>
    </w:p>
    <w:p w14:paraId="68F75D76" w14:textId="77777777" w:rsidR="005706FC" w:rsidRPr="009E2406" w:rsidRDefault="005706FC" w:rsidP="00264ACF">
      <w:pPr>
        <w:spacing w:after="0" w:line="480" w:lineRule="auto"/>
        <w:contextualSpacing/>
        <w:rPr>
          <w:rFonts w:ascii="Times New Roman" w:hAnsi="Times New Roman" w:cs="Times New Roman"/>
          <w:noProof/>
          <w:sz w:val="24"/>
          <w:szCs w:val="24"/>
        </w:rPr>
      </w:pPr>
      <w:r w:rsidRPr="009E2406">
        <w:rPr>
          <w:rFonts w:ascii="Times New Roman" w:hAnsi="Times New Roman" w:cs="Times New Roman"/>
          <w:noProof/>
          <w:sz w:val="24"/>
          <w:szCs w:val="24"/>
        </w:rPr>
        <w:t>Table 3</w:t>
      </w:r>
    </w:p>
    <w:p w14:paraId="74C95C45" w14:textId="77777777" w:rsidR="005706FC" w:rsidRDefault="005706FC" w:rsidP="00264ACF">
      <w:pPr>
        <w:spacing w:after="0" w:line="480" w:lineRule="auto"/>
        <w:contextualSpacing/>
        <w:rPr>
          <w:rFonts w:ascii="Times New Roman" w:hAnsi="Times New Roman" w:cs="Times New Roman"/>
          <w:noProof/>
          <w:sz w:val="24"/>
          <w:szCs w:val="24"/>
        </w:rPr>
      </w:pPr>
      <w:r w:rsidRPr="009E2406">
        <w:rPr>
          <w:rFonts w:ascii="Times New Roman" w:hAnsi="Times New Roman" w:cs="Times New Roman"/>
          <w:i/>
          <w:noProof/>
          <w:sz w:val="24"/>
          <w:szCs w:val="24"/>
        </w:rPr>
        <w:t xml:space="preserve">Odds of </w:t>
      </w:r>
      <w:r w:rsidR="00730A95">
        <w:rPr>
          <w:rFonts w:ascii="Times New Roman" w:hAnsi="Times New Roman" w:cs="Times New Roman"/>
          <w:i/>
          <w:noProof/>
          <w:sz w:val="24"/>
          <w:szCs w:val="24"/>
        </w:rPr>
        <w:t xml:space="preserve">a </w:t>
      </w:r>
      <w:r w:rsidRPr="00C07994">
        <w:rPr>
          <w:rFonts w:ascii="Times New Roman" w:hAnsi="Times New Roman" w:cs="Times New Roman"/>
          <w:i/>
          <w:noProof/>
          <w:sz w:val="24"/>
          <w:szCs w:val="24"/>
        </w:rPr>
        <w:t>change per unit increase in the pre-mood score</w:t>
      </w:r>
      <w:r w:rsidRPr="004E6EB5">
        <w:rPr>
          <w:rFonts w:ascii="Times New Roman" w:hAnsi="Times New Roman" w:cs="Times New Roman"/>
          <w:i/>
          <w:noProof/>
          <w:sz w:val="24"/>
          <w:szCs w:val="24"/>
        </w:rPr>
        <w:t xml:space="preserve"> </w:t>
      </w:r>
      <w:r>
        <w:rPr>
          <w:rFonts w:ascii="Times New Roman" w:hAnsi="Times New Roman" w:cs="Times New Roman"/>
          <w:i/>
          <w:noProof/>
          <w:sz w:val="24"/>
          <w:szCs w:val="24"/>
        </w:rPr>
        <w:t>for</w:t>
      </w:r>
      <w:r w:rsidRPr="009E2406">
        <w:rPr>
          <w:rFonts w:ascii="Times New Roman" w:hAnsi="Times New Roman" w:cs="Times New Roman"/>
          <w:i/>
          <w:noProof/>
          <w:sz w:val="24"/>
          <w:szCs w:val="24"/>
        </w:rPr>
        <w:t xml:space="preserve"> each mood by gender and psychiatric unit</w:t>
      </w:r>
      <w:r w:rsidRPr="009E2406">
        <w:rPr>
          <w:rFonts w:ascii="Times New Roman" w:hAnsi="Times New Roman" w:cs="Times New Roman"/>
          <w:noProof/>
          <w:sz w:val="24"/>
          <w:szCs w:val="24"/>
        </w:rPr>
        <w:t xml:space="preserve">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713"/>
        <w:gridCol w:w="1713"/>
        <w:gridCol w:w="1713"/>
        <w:gridCol w:w="1713"/>
        <w:gridCol w:w="1713"/>
        <w:gridCol w:w="1713"/>
        <w:gridCol w:w="1710"/>
      </w:tblGrid>
      <w:tr w:rsidR="005706FC" w:rsidRPr="002701AA" w14:paraId="5AA9BE2A" w14:textId="77777777" w:rsidTr="00EA6D56">
        <w:tc>
          <w:tcPr>
            <w:tcW w:w="451" w:type="pct"/>
            <w:tcBorders>
              <w:top w:val="nil"/>
              <w:bottom w:val="single" w:sz="4" w:space="0" w:color="auto"/>
            </w:tcBorders>
          </w:tcPr>
          <w:p w14:paraId="6BE5AC30" w14:textId="77777777" w:rsidR="005706FC" w:rsidRPr="002701AA" w:rsidRDefault="005706FC" w:rsidP="00264ACF">
            <w:pPr>
              <w:contextualSpacing/>
              <w:jc w:val="center"/>
              <w:rPr>
                <w:rFonts w:ascii="Times New Roman" w:hAnsi="Times New Roman" w:cs="Times New Roman"/>
                <w:b/>
                <w:noProof/>
                <w:sz w:val="24"/>
                <w:szCs w:val="24"/>
              </w:rPr>
            </w:pPr>
          </w:p>
        </w:tc>
        <w:tc>
          <w:tcPr>
            <w:tcW w:w="650" w:type="pct"/>
            <w:tcBorders>
              <w:top w:val="nil"/>
              <w:bottom w:val="single" w:sz="4" w:space="0" w:color="auto"/>
            </w:tcBorders>
          </w:tcPr>
          <w:p w14:paraId="650BA7A5"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TMS</w:t>
            </w:r>
          </w:p>
        </w:tc>
        <w:tc>
          <w:tcPr>
            <w:tcW w:w="650" w:type="pct"/>
            <w:tcBorders>
              <w:top w:val="nil"/>
              <w:bottom w:val="single" w:sz="4" w:space="0" w:color="auto"/>
            </w:tcBorders>
          </w:tcPr>
          <w:p w14:paraId="0B2B48AD"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Anger</w:t>
            </w:r>
          </w:p>
        </w:tc>
        <w:tc>
          <w:tcPr>
            <w:tcW w:w="650" w:type="pct"/>
            <w:tcBorders>
              <w:top w:val="nil"/>
              <w:bottom w:val="single" w:sz="4" w:space="0" w:color="auto"/>
            </w:tcBorders>
          </w:tcPr>
          <w:p w14:paraId="168FBF43"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Confusion</w:t>
            </w:r>
          </w:p>
        </w:tc>
        <w:tc>
          <w:tcPr>
            <w:tcW w:w="650" w:type="pct"/>
            <w:tcBorders>
              <w:top w:val="nil"/>
              <w:bottom w:val="single" w:sz="4" w:space="0" w:color="auto"/>
            </w:tcBorders>
          </w:tcPr>
          <w:p w14:paraId="23A9197A"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Sadness</w:t>
            </w:r>
          </w:p>
        </w:tc>
        <w:tc>
          <w:tcPr>
            <w:tcW w:w="650" w:type="pct"/>
            <w:tcBorders>
              <w:top w:val="nil"/>
              <w:bottom w:val="single" w:sz="4" w:space="0" w:color="auto"/>
            </w:tcBorders>
          </w:tcPr>
          <w:p w14:paraId="29431046"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Energy</w:t>
            </w:r>
          </w:p>
        </w:tc>
        <w:tc>
          <w:tcPr>
            <w:tcW w:w="650" w:type="pct"/>
            <w:tcBorders>
              <w:top w:val="nil"/>
              <w:bottom w:val="single" w:sz="4" w:space="0" w:color="auto"/>
            </w:tcBorders>
          </w:tcPr>
          <w:p w14:paraId="0CD414B1"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Anxiety</w:t>
            </w:r>
          </w:p>
        </w:tc>
        <w:tc>
          <w:tcPr>
            <w:tcW w:w="650" w:type="pct"/>
            <w:tcBorders>
              <w:top w:val="nil"/>
              <w:bottom w:val="single" w:sz="4" w:space="0" w:color="auto"/>
            </w:tcBorders>
          </w:tcPr>
          <w:p w14:paraId="3F2A73D0"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Tiredness</w:t>
            </w:r>
          </w:p>
        </w:tc>
      </w:tr>
      <w:tr w:rsidR="005706FC" w:rsidRPr="002701AA" w14:paraId="7B35D2C8" w14:textId="77777777" w:rsidTr="00EA6D56">
        <w:trPr>
          <w:trHeight w:val="755"/>
        </w:trPr>
        <w:tc>
          <w:tcPr>
            <w:tcW w:w="451" w:type="pct"/>
            <w:tcBorders>
              <w:top w:val="single" w:sz="4" w:space="0" w:color="auto"/>
            </w:tcBorders>
            <w:vAlign w:val="center"/>
          </w:tcPr>
          <w:p w14:paraId="3CF135AA"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Overall</w:t>
            </w:r>
          </w:p>
        </w:tc>
        <w:tc>
          <w:tcPr>
            <w:tcW w:w="650" w:type="pct"/>
            <w:tcBorders>
              <w:top w:val="single" w:sz="4" w:space="0" w:color="auto"/>
            </w:tcBorders>
            <w:vAlign w:val="center"/>
          </w:tcPr>
          <w:p w14:paraId="0CA47D86"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1.84</w:t>
            </w:r>
          </w:p>
          <w:p w14:paraId="1D702B17"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[1.52, 2.23]</w:t>
            </w:r>
          </w:p>
        </w:tc>
        <w:tc>
          <w:tcPr>
            <w:tcW w:w="650" w:type="pct"/>
            <w:tcBorders>
              <w:top w:val="single" w:sz="4" w:space="0" w:color="auto"/>
            </w:tcBorders>
            <w:vAlign w:val="center"/>
          </w:tcPr>
          <w:p w14:paraId="7331C7AD"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12.82</w:t>
            </w:r>
          </w:p>
          <w:p w14:paraId="57C62C23"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[8.51, 19.32]</w:t>
            </w:r>
          </w:p>
        </w:tc>
        <w:tc>
          <w:tcPr>
            <w:tcW w:w="650" w:type="pct"/>
            <w:tcBorders>
              <w:top w:val="single" w:sz="4" w:space="0" w:color="auto"/>
            </w:tcBorders>
            <w:vAlign w:val="center"/>
          </w:tcPr>
          <w:p w14:paraId="689810F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5.19</w:t>
            </w:r>
          </w:p>
          <w:p w14:paraId="2CCF6378"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[3.89, 6.94</w:t>
            </w:r>
            <w:r>
              <w:rPr>
                <w:rFonts w:ascii="Times New Roman" w:eastAsia="Times New Roman" w:hAnsi="Times New Roman" w:cs="Times New Roman"/>
                <w:sz w:val="24"/>
                <w:szCs w:val="24"/>
              </w:rPr>
              <w:t>]</w:t>
            </w:r>
          </w:p>
        </w:tc>
        <w:tc>
          <w:tcPr>
            <w:tcW w:w="650" w:type="pct"/>
            <w:tcBorders>
              <w:top w:val="single" w:sz="4" w:space="0" w:color="auto"/>
            </w:tcBorders>
            <w:vAlign w:val="center"/>
          </w:tcPr>
          <w:p w14:paraId="2B27AB9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4.47</w:t>
            </w:r>
          </w:p>
          <w:p w14:paraId="2BEF88A4"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[3.38, 5.93]</w:t>
            </w:r>
          </w:p>
        </w:tc>
        <w:tc>
          <w:tcPr>
            <w:tcW w:w="650" w:type="pct"/>
            <w:tcBorders>
              <w:top w:val="single" w:sz="4" w:space="0" w:color="auto"/>
            </w:tcBorders>
            <w:vAlign w:val="center"/>
          </w:tcPr>
          <w:p w14:paraId="1F59D6EB"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0.42</w:t>
            </w:r>
          </w:p>
          <w:p w14:paraId="5496B8F5"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[0.34, 0.53]</w:t>
            </w:r>
          </w:p>
        </w:tc>
        <w:tc>
          <w:tcPr>
            <w:tcW w:w="650" w:type="pct"/>
            <w:tcBorders>
              <w:top w:val="single" w:sz="4" w:space="0" w:color="auto"/>
            </w:tcBorders>
            <w:vAlign w:val="center"/>
          </w:tcPr>
          <w:p w14:paraId="354262B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2.94</w:t>
            </w:r>
          </w:p>
          <w:p w14:paraId="4ED142BF"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[2.30, 3.77]</w:t>
            </w:r>
          </w:p>
        </w:tc>
        <w:tc>
          <w:tcPr>
            <w:tcW w:w="650" w:type="pct"/>
            <w:tcBorders>
              <w:top w:val="single" w:sz="4" w:space="0" w:color="auto"/>
            </w:tcBorders>
            <w:vAlign w:val="center"/>
          </w:tcPr>
          <w:p w14:paraId="4CFA6B6F"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3.23</w:t>
            </w:r>
          </w:p>
          <w:p w14:paraId="3DF85731" w14:textId="77777777" w:rsidR="005706FC" w:rsidRPr="002701AA" w:rsidRDefault="005706FC" w:rsidP="00264ACF">
            <w:pPr>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[2.49, 4.19]</w:t>
            </w:r>
          </w:p>
        </w:tc>
      </w:tr>
      <w:tr w:rsidR="005706FC" w:rsidRPr="002701AA" w14:paraId="1985AD97" w14:textId="77777777" w:rsidTr="00EA6D56">
        <w:trPr>
          <w:trHeight w:val="749"/>
        </w:trPr>
        <w:tc>
          <w:tcPr>
            <w:tcW w:w="451" w:type="pct"/>
            <w:vAlign w:val="center"/>
          </w:tcPr>
          <w:p w14:paraId="5AE436A5"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ADT</w:t>
            </w:r>
          </w:p>
        </w:tc>
        <w:tc>
          <w:tcPr>
            <w:tcW w:w="650" w:type="pct"/>
            <w:vAlign w:val="center"/>
          </w:tcPr>
          <w:p w14:paraId="001138A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2.05</w:t>
            </w:r>
          </w:p>
          <w:p w14:paraId="2FB80B6E"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[1.41, 2.99]</w:t>
            </w:r>
          </w:p>
        </w:tc>
        <w:tc>
          <w:tcPr>
            <w:tcW w:w="650" w:type="pct"/>
            <w:vAlign w:val="center"/>
          </w:tcPr>
          <w:p w14:paraId="429B58D9"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10.81</w:t>
            </w:r>
          </w:p>
          <w:p w14:paraId="5CAC54CC"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[5.10, 22.95]</w:t>
            </w:r>
          </w:p>
        </w:tc>
        <w:tc>
          <w:tcPr>
            <w:tcW w:w="650" w:type="pct"/>
            <w:vAlign w:val="center"/>
          </w:tcPr>
          <w:p w14:paraId="5A3DF96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4.50</w:t>
            </w:r>
          </w:p>
          <w:p w14:paraId="16953EA8"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[2.61, 7.76]</w:t>
            </w:r>
          </w:p>
        </w:tc>
        <w:tc>
          <w:tcPr>
            <w:tcW w:w="650" w:type="pct"/>
            <w:vAlign w:val="center"/>
          </w:tcPr>
          <w:p w14:paraId="769177E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4.94</w:t>
            </w:r>
          </w:p>
          <w:p w14:paraId="45B13CE5"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[2.87, 8.49]</w:t>
            </w:r>
          </w:p>
        </w:tc>
        <w:tc>
          <w:tcPr>
            <w:tcW w:w="650" w:type="pct"/>
            <w:vAlign w:val="center"/>
          </w:tcPr>
          <w:p w14:paraId="3B79F9BA"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0.50</w:t>
            </w:r>
          </w:p>
          <w:p w14:paraId="516E3AEC"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[0.33, 0.74]</w:t>
            </w:r>
          </w:p>
        </w:tc>
        <w:tc>
          <w:tcPr>
            <w:tcW w:w="650" w:type="pct"/>
            <w:vAlign w:val="center"/>
          </w:tcPr>
          <w:p w14:paraId="0CD74E39"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3.19</w:t>
            </w:r>
          </w:p>
          <w:p w14:paraId="3AE0960E"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[1.99, 5.12]</w:t>
            </w:r>
          </w:p>
        </w:tc>
        <w:tc>
          <w:tcPr>
            <w:tcW w:w="650" w:type="pct"/>
            <w:vAlign w:val="center"/>
          </w:tcPr>
          <w:p w14:paraId="54E97D8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2.91</w:t>
            </w:r>
          </w:p>
          <w:p w14:paraId="1C80F00C"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[1.81, 4.68]</w:t>
            </w:r>
          </w:p>
        </w:tc>
      </w:tr>
      <w:tr w:rsidR="005706FC" w:rsidRPr="002701AA" w14:paraId="46DD9A89" w14:textId="77777777" w:rsidTr="00EA6D56">
        <w:trPr>
          <w:trHeight w:val="749"/>
        </w:trPr>
        <w:tc>
          <w:tcPr>
            <w:tcW w:w="451" w:type="pct"/>
            <w:vAlign w:val="center"/>
          </w:tcPr>
          <w:p w14:paraId="38613A4B"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APU</w:t>
            </w:r>
          </w:p>
        </w:tc>
        <w:tc>
          <w:tcPr>
            <w:tcW w:w="650" w:type="pct"/>
            <w:vAlign w:val="center"/>
          </w:tcPr>
          <w:p w14:paraId="0506312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1.87</w:t>
            </w:r>
          </w:p>
          <w:p w14:paraId="599974B2"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[1.26, 2.78]</w:t>
            </w:r>
          </w:p>
        </w:tc>
        <w:tc>
          <w:tcPr>
            <w:tcW w:w="650" w:type="pct"/>
            <w:vAlign w:val="center"/>
          </w:tcPr>
          <w:p w14:paraId="6F1EB956"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11.57</w:t>
            </w:r>
          </w:p>
          <w:p w14:paraId="08B90EEF"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[4.71, 28.46]</w:t>
            </w:r>
          </w:p>
        </w:tc>
        <w:tc>
          <w:tcPr>
            <w:tcW w:w="650" w:type="pct"/>
            <w:vAlign w:val="center"/>
          </w:tcPr>
          <w:p w14:paraId="3E7E8F8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6.60</w:t>
            </w:r>
          </w:p>
          <w:p w14:paraId="18546045"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[3.34, 13.07]</w:t>
            </w:r>
          </w:p>
        </w:tc>
        <w:tc>
          <w:tcPr>
            <w:tcW w:w="650" w:type="pct"/>
            <w:vAlign w:val="center"/>
          </w:tcPr>
          <w:p w14:paraId="77FDFC13"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3.53</w:t>
            </w:r>
          </w:p>
          <w:p w14:paraId="65BC49E7"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[1.97, 6.34]</w:t>
            </w:r>
          </w:p>
        </w:tc>
        <w:tc>
          <w:tcPr>
            <w:tcW w:w="650" w:type="pct"/>
            <w:vAlign w:val="center"/>
          </w:tcPr>
          <w:p w14:paraId="036C1D6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0.57</w:t>
            </w:r>
          </w:p>
          <w:p w14:paraId="65B1B7C3"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[0.36, 0.91]</w:t>
            </w:r>
          </w:p>
        </w:tc>
        <w:tc>
          <w:tcPr>
            <w:tcW w:w="650" w:type="pct"/>
            <w:vAlign w:val="center"/>
          </w:tcPr>
          <w:p w14:paraId="6DE3938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2.34</w:t>
            </w:r>
          </w:p>
          <w:p w14:paraId="4E9F53CB"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[1.39, 3.95]</w:t>
            </w:r>
          </w:p>
        </w:tc>
        <w:tc>
          <w:tcPr>
            <w:tcW w:w="650" w:type="pct"/>
            <w:vAlign w:val="center"/>
          </w:tcPr>
          <w:p w14:paraId="515E83F6"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2.51</w:t>
            </w:r>
          </w:p>
          <w:p w14:paraId="31F95FD1"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[1.45, 4.33]</w:t>
            </w:r>
          </w:p>
        </w:tc>
      </w:tr>
      <w:tr w:rsidR="005706FC" w:rsidRPr="002701AA" w14:paraId="2F83432A" w14:textId="77777777" w:rsidTr="00EA6D56">
        <w:trPr>
          <w:trHeight w:val="749"/>
        </w:trPr>
        <w:tc>
          <w:tcPr>
            <w:tcW w:w="451" w:type="pct"/>
            <w:vAlign w:val="center"/>
          </w:tcPr>
          <w:p w14:paraId="3E7E49CB"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EDU</w:t>
            </w:r>
          </w:p>
        </w:tc>
        <w:tc>
          <w:tcPr>
            <w:tcW w:w="650" w:type="pct"/>
            <w:vAlign w:val="center"/>
          </w:tcPr>
          <w:p w14:paraId="0DE1CA4A"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1.36</w:t>
            </w:r>
          </w:p>
          <w:p w14:paraId="2A1A2EAF"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[0.84, 2.18]</w:t>
            </w:r>
          </w:p>
        </w:tc>
        <w:tc>
          <w:tcPr>
            <w:tcW w:w="650" w:type="pct"/>
            <w:vAlign w:val="center"/>
          </w:tcPr>
          <w:p w14:paraId="497DB316"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17.05</w:t>
            </w:r>
          </w:p>
          <w:p w14:paraId="764C1FB7"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[5.96, 48.77]</w:t>
            </w:r>
          </w:p>
        </w:tc>
        <w:tc>
          <w:tcPr>
            <w:tcW w:w="650" w:type="pct"/>
            <w:vAlign w:val="center"/>
          </w:tcPr>
          <w:p w14:paraId="6169AFA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4.70</w:t>
            </w:r>
          </w:p>
          <w:p w14:paraId="2E859E53"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[2.44, 9.03]</w:t>
            </w:r>
          </w:p>
        </w:tc>
        <w:tc>
          <w:tcPr>
            <w:tcW w:w="650" w:type="pct"/>
            <w:vAlign w:val="center"/>
          </w:tcPr>
          <w:p w14:paraId="5717902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4.50</w:t>
            </w:r>
          </w:p>
          <w:p w14:paraId="3E01CBE9"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[2.21, 9.18]</w:t>
            </w:r>
          </w:p>
        </w:tc>
        <w:tc>
          <w:tcPr>
            <w:tcW w:w="650" w:type="pct"/>
            <w:vAlign w:val="center"/>
          </w:tcPr>
          <w:p w14:paraId="65F875C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0.12</w:t>
            </w:r>
          </w:p>
          <w:p w14:paraId="07CAF564"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[0.05, 0.27]</w:t>
            </w:r>
          </w:p>
        </w:tc>
        <w:tc>
          <w:tcPr>
            <w:tcW w:w="650" w:type="pct"/>
            <w:vAlign w:val="center"/>
          </w:tcPr>
          <w:p w14:paraId="1034A33F"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3.63</w:t>
            </w:r>
          </w:p>
          <w:p w14:paraId="4E6757EA"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[1.90, 6.94]</w:t>
            </w:r>
          </w:p>
        </w:tc>
        <w:tc>
          <w:tcPr>
            <w:tcW w:w="650" w:type="pct"/>
            <w:vAlign w:val="center"/>
          </w:tcPr>
          <w:p w14:paraId="6DA49667"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5.72</w:t>
            </w:r>
          </w:p>
          <w:p w14:paraId="5E2AEAEC"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[2.83, 11.57]</w:t>
            </w:r>
          </w:p>
        </w:tc>
      </w:tr>
      <w:tr w:rsidR="005706FC" w:rsidRPr="002701AA" w14:paraId="585528EC" w14:textId="77777777" w:rsidTr="00EA6D56">
        <w:trPr>
          <w:trHeight w:val="749"/>
        </w:trPr>
        <w:tc>
          <w:tcPr>
            <w:tcW w:w="451" w:type="pct"/>
            <w:vAlign w:val="center"/>
          </w:tcPr>
          <w:p w14:paraId="59B47D85"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Male</w:t>
            </w:r>
          </w:p>
        </w:tc>
        <w:tc>
          <w:tcPr>
            <w:tcW w:w="650" w:type="pct"/>
            <w:vAlign w:val="center"/>
          </w:tcPr>
          <w:p w14:paraId="7C403A4B"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2.25</w:t>
            </w:r>
          </w:p>
          <w:p w14:paraId="47094D6D"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[1.46, 3.46]</w:t>
            </w:r>
          </w:p>
        </w:tc>
        <w:tc>
          <w:tcPr>
            <w:tcW w:w="650" w:type="pct"/>
            <w:vAlign w:val="center"/>
          </w:tcPr>
          <w:p w14:paraId="4AEC23F1"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11.04</w:t>
            </w:r>
          </w:p>
          <w:p w14:paraId="602BAA1E"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[4.83, 25. 27]</w:t>
            </w:r>
          </w:p>
        </w:tc>
        <w:tc>
          <w:tcPr>
            <w:tcW w:w="650" w:type="pct"/>
            <w:vAlign w:val="center"/>
          </w:tcPr>
          <w:p w14:paraId="062A2B60"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6.59</w:t>
            </w:r>
          </w:p>
          <w:p w14:paraId="1ACEB9A0"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[ 3.46, 12.57]</w:t>
            </w:r>
          </w:p>
        </w:tc>
        <w:tc>
          <w:tcPr>
            <w:tcW w:w="650" w:type="pct"/>
            <w:vAlign w:val="center"/>
          </w:tcPr>
          <w:p w14:paraId="07B3E800"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4.18</w:t>
            </w:r>
          </w:p>
          <w:p w14:paraId="1BD7F64F"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[2.37, 7.36]</w:t>
            </w:r>
          </w:p>
        </w:tc>
        <w:tc>
          <w:tcPr>
            <w:tcW w:w="650" w:type="pct"/>
            <w:vAlign w:val="center"/>
          </w:tcPr>
          <w:p w14:paraId="4710F1EA"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0.58</w:t>
            </w:r>
          </w:p>
          <w:p w14:paraId="701D8734"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[0.38, 0.88]</w:t>
            </w:r>
          </w:p>
        </w:tc>
        <w:tc>
          <w:tcPr>
            <w:tcW w:w="650" w:type="pct"/>
            <w:vAlign w:val="center"/>
          </w:tcPr>
          <w:p w14:paraId="37D8D6FE"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2.41</w:t>
            </w:r>
          </w:p>
          <w:p w14:paraId="14BCA6EB"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[1.46, 3.99]</w:t>
            </w:r>
          </w:p>
        </w:tc>
        <w:tc>
          <w:tcPr>
            <w:tcW w:w="650" w:type="pct"/>
            <w:vAlign w:val="center"/>
          </w:tcPr>
          <w:p w14:paraId="245C3447"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3.77</w:t>
            </w:r>
          </w:p>
          <w:p w14:paraId="004E5666"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[2.28, 6.24]</w:t>
            </w:r>
          </w:p>
        </w:tc>
      </w:tr>
      <w:tr w:rsidR="005706FC" w:rsidRPr="002701AA" w14:paraId="3EA91763" w14:textId="77777777" w:rsidTr="00EA6D56">
        <w:trPr>
          <w:trHeight w:val="749"/>
        </w:trPr>
        <w:tc>
          <w:tcPr>
            <w:tcW w:w="451" w:type="pct"/>
            <w:vAlign w:val="center"/>
          </w:tcPr>
          <w:p w14:paraId="560FC378" w14:textId="77777777" w:rsidR="005706FC" w:rsidRPr="002701AA" w:rsidRDefault="005706FC" w:rsidP="00264ACF">
            <w:pPr>
              <w:contextualSpacing/>
              <w:jc w:val="center"/>
              <w:rPr>
                <w:rFonts w:ascii="Times New Roman" w:hAnsi="Times New Roman" w:cs="Times New Roman"/>
                <w:b/>
                <w:noProof/>
                <w:sz w:val="24"/>
                <w:szCs w:val="24"/>
              </w:rPr>
            </w:pPr>
            <w:r w:rsidRPr="002701AA">
              <w:rPr>
                <w:rFonts w:ascii="Times New Roman" w:hAnsi="Times New Roman" w:cs="Times New Roman"/>
                <w:b/>
                <w:noProof/>
                <w:sz w:val="24"/>
                <w:szCs w:val="24"/>
              </w:rPr>
              <w:t>Female</w:t>
            </w:r>
          </w:p>
        </w:tc>
        <w:tc>
          <w:tcPr>
            <w:tcW w:w="650" w:type="pct"/>
            <w:vAlign w:val="center"/>
          </w:tcPr>
          <w:p w14:paraId="35CAC3BD"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1.69</w:t>
            </w:r>
          </w:p>
          <w:p w14:paraId="3EC3E7C7"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[1.30, 2.19]</w:t>
            </w:r>
          </w:p>
        </w:tc>
        <w:tc>
          <w:tcPr>
            <w:tcW w:w="650" w:type="pct"/>
            <w:vAlign w:val="center"/>
          </w:tcPr>
          <w:p w14:paraId="7C9F870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13.41</w:t>
            </w:r>
          </w:p>
          <w:p w14:paraId="0F0BC0D5"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[7.58, 23.74]</w:t>
            </w:r>
          </w:p>
        </w:tc>
        <w:tc>
          <w:tcPr>
            <w:tcW w:w="650" w:type="pct"/>
            <w:vAlign w:val="center"/>
          </w:tcPr>
          <w:p w14:paraId="50F16227"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4.71</w:t>
            </w:r>
          </w:p>
          <w:p w14:paraId="574F438A"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[3.20, 6.92]</w:t>
            </w:r>
          </w:p>
        </w:tc>
        <w:tc>
          <w:tcPr>
            <w:tcW w:w="650" w:type="pct"/>
            <w:vAlign w:val="center"/>
          </w:tcPr>
          <w:p w14:paraId="16DEE904"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4.63</w:t>
            </w:r>
          </w:p>
          <w:p w14:paraId="009DF6CE"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[3.10, 6.91]</w:t>
            </w:r>
          </w:p>
        </w:tc>
        <w:tc>
          <w:tcPr>
            <w:tcW w:w="650" w:type="pct"/>
            <w:vAlign w:val="center"/>
          </w:tcPr>
          <w:p w14:paraId="4711E0BA"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0.35</w:t>
            </w:r>
          </w:p>
          <w:p w14:paraId="13E719A3"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[0.25, 0.49]</w:t>
            </w:r>
          </w:p>
        </w:tc>
        <w:tc>
          <w:tcPr>
            <w:tcW w:w="650" w:type="pct"/>
            <w:vAlign w:val="center"/>
          </w:tcPr>
          <w:p w14:paraId="23CF4DE5"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3.22</w:t>
            </w:r>
          </w:p>
          <w:p w14:paraId="62EC0F33"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[2.26, 4.57]</w:t>
            </w:r>
          </w:p>
        </w:tc>
        <w:tc>
          <w:tcPr>
            <w:tcW w:w="650" w:type="pct"/>
            <w:vAlign w:val="center"/>
          </w:tcPr>
          <w:p w14:paraId="150FFC89" w14:textId="77777777" w:rsidR="005706FC" w:rsidRPr="002701AA" w:rsidRDefault="005706FC" w:rsidP="00264ACF">
            <w:pPr>
              <w:spacing w:before="240"/>
              <w:contextualSpacing/>
              <w:jc w:val="center"/>
              <w:rPr>
                <w:rFonts w:ascii="Times New Roman" w:eastAsia="Times New Roman" w:hAnsi="Times New Roman" w:cs="Times New Roman"/>
                <w:sz w:val="24"/>
                <w:szCs w:val="24"/>
              </w:rPr>
            </w:pPr>
            <w:r w:rsidRPr="002701AA">
              <w:rPr>
                <w:rFonts w:ascii="Times New Roman" w:eastAsia="Times New Roman" w:hAnsi="Times New Roman" w:cs="Times New Roman"/>
                <w:sz w:val="24"/>
                <w:szCs w:val="24"/>
              </w:rPr>
              <w:t>3.94</w:t>
            </w:r>
          </w:p>
          <w:p w14:paraId="2157C18E" w14:textId="77777777" w:rsidR="005706FC" w:rsidRPr="002701AA" w:rsidRDefault="005706FC" w:rsidP="00264ACF">
            <w:pPr>
              <w:contextualSpacing/>
              <w:jc w:val="center"/>
              <w:rPr>
                <w:rFonts w:ascii="Times New Roman" w:hAnsi="Times New Roman" w:cs="Times New Roman"/>
                <w:noProof/>
                <w:sz w:val="24"/>
                <w:szCs w:val="24"/>
              </w:rPr>
            </w:pPr>
            <w:r w:rsidRPr="002701AA">
              <w:rPr>
                <w:rFonts w:ascii="Times New Roman" w:eastAsia="Times New Roman" w:hAnsi="Times New Roman" w:cs="Times New Roman"/>
                <w:sz w:val="24"/>
                <w:szCs w:val="24"/>
              </w:rPr>
              <w:t>[2.03, 4.26]</w:t>
            </w:r>
          </w:p>
        </w:tc>
      </w:tr>
    </w:tbl>
    <w:p w14:paraId="77F310A5" w14:textId="77777777" w:rsidR="001C7C1B" w:rsidRDefault="001C7C1B" w:rsidP="005477B4">
      <w:pPr>
        <w:spacing w:before="240" w:after="0" w:line="480" w:lineRule="auto"/>
        <w:contextualSpacing/>
        <w:rPr>
          <w:rFonts w:ascii="Times New Roman" w:eastAsia="Times New Roman" w:hAnsi="Times New Roman" w:cs="Times New Roman"/>
          <w:i/>
          <w:sz w:val="24"/>
          <w:szCs w:val="24"/>
        </w:rPr>
      </w:pPr>
    </w:p>
    <w:p w14:paraId="42D2886C" w14:textId="77777777" w:rsidR="004D54B4" w:rsidRDefault="005706FC" w:rsidP="001C7C1B">
      <w:pPr>
        <w:spacing w:before="240" w:after="0" w:line="480" w:lineRule="auto"/>
        <w:contextualSpacing/>
      </w:pPr>
      <w:r w:rsidRPr="00C07994">
        <w:rPr>
          <w:rFonts w:ascii="Times New Roman" w:eastAsia="Times New Roman" w:hAnsi="Times New Roman" w:cs="Times New Roman"/>
          <w:i/>
          <w:sz w:val="24"/>
          <w:szCs w:val="24"/>
        </w:rPr>
        <w:t>Note</w:t>
      </w:r>
      <w:r w:rsidRPr="00C07994">
        <w:rPr>
          <w:rFonts w:ascii="Times New Roman" w:eastAsia="Times New Roman" w:hAnsi="Times New Roman" w:cs="Times New Roman"/>
          <w:sz w:val="24"/>
          <w:szCs w:val="24"/>
        </w:rPr>
        <w:t xml:space="preserve">. Pre-mood scores of 0 have </w:t>
      </w:r>
      <w:r w:rsidR="00DC292D">
        <w:rPr>
          <w:rFonts w:ascii="Times New Roman" w:eastAsia="Times New Roman" w:hAnsi="Times New Roman" w:cs="Times New Roman"/>
          <w:sz w:val="24"/>
          <w:szCs w:val="24"/>
        </w:rPr>
        <w:t xml:space="preserve">less than 1:1 odds of a change, </w:t>
      </w:r>
      <w:r w:rsidRPr="00C07994">
        <w:rPr>
          <w:rFonts w:ascii="Times New Roman" w:eastAsia="Times New Roman" w:hAnsi="Times New Roman" w:cs="Times New Roman"/>
          <w:sz w:val="24"/>
          <w:szCs w:val="24"/>
        </w:rPr>
        <w:t xml:space="preserve">whereas pre-mood scores of 1 or 2 had greater </w:t>
      </w:r>
      <w:r w:rsidR="00DC292D" w:rsidRPr="00C07994">
        <w:rPr>
          <w:rFonts w:ascii="Times New Roman" w:eastAsia="Times New Roman" w:hAnsi="Times New Roman" w:cs="Times New Roman"/>
          <w:sz w:val="24"/>
          <w:szCs w:val="24"/>
        </w:rPr>
        <w:t xml:space="preserve">than </w:t>
      </w:r>
      <w:r w:rsidR="00DC292D">
        <w:rPr>
          <w:rFonts w:ascii="Times New Roman" w:eastAsia="Times New Roman" w:hAnsi="Times New Roman" w:cs="Times New Roman"/>
          <w:sz w:val="24"/>
          <w:szCs w:val="24"/>
        </w:rPr>
        <w:t>1:1 odds</w:t>
      </w:r>
      <w:r w:rsidRPr="00C07994">
        <w:rPr>
          <w:rFonts w:ascii="Times New Roman" w:eastAsia="Times New Roman" w:hAnsi="Times New Roman" w:cs="Times New Roman"/>
          <w:sz w:val="24"/>
          <w:szCs w:val="24"/>
        </w:rPr>
        <w:t xml:space="preserve"> of a change. All</w:t>
      </w:r>
      <w:r w:rsidRPr="009E2406">
        <w:rPr>
          <w:rFonts w:ascii="Times New Roman" w:eastAsia="Times New Roman" w:hAnsi="Times New Roman" w:cs="Times New Roman"/>
          <w:sz w:val="24"/>
          <w:szCs w:val="24"/>
        </w:rPr>
        <w:t xml:space="preserve"> odds reported in the above table are sig</w:t>
      </w:r>
      <w:r>
        <w:rPr>
          <w:rFonts w:ascii="Times New Roman" w:eastAsia="Times New Roman" w:hAnsi="Times New Roman" w:cs="Times New Roman"/>
          <w:sz w:val="24"/>
          <w:szCs w:val="24"/>
        </w:rPr>
        <w:t xml:space="preserve">nificantly different from 1 (p ≤ </w:t>
      </w:r>
      <w:r w:rsidRPr="009E2406">
        <w:rPr>
          <w:rFonts w:ascii="Times New Roman" w:eastAsia="Times New Roman" w:hAnsi="Times New Roman" w:cs="Times New Roman"/>
          <w:sz w:val="24"/>
          <w:szCs w:val="24"/>
        </w:rPr>
        <w:t>.01</w:t>
      </w:r>
      <w:r>
        <w:rPr>
          <w:rFonts w:ascii="Times New Roman" w:eastAsia="Times New Roman" w:hAnsi="Times New Roman" w:cs="Times New Roman"/>
          <w:sz w:val="24"/>
          <w:szCs w:val="24"/>
        </w:rPr>
        <w:t>)</w:t>
      </w:r>
      <w:r w:rsidRPr="009E2406">
        <w:rPr>
          <w:rFonts w:ascii="Times New Roman" w:eastAsia="Times New Roman" w:hAnsi="Times New Roman" w:cs="Times New Roman"/>
          <w:sz w:val="24"/>
          <w:szCs w:val="24"/>
        </w:rPr>
        <w:t xml:space="preserve"> with one ex</w:t>
      </w:r>
      <w:r>
        <w:rPr>
          <w:rFonts w:ascii="Times New Roman" w:eastAsia="Times New Roman" w:hAnsi="Times New Roman" w:cs="Times New Roman"/>
          <w:sz w:val="24"/>
          <w:szCs w:val="24"/>
        </w:rPr>
        <w:t xml:space="preserve">ception, TMS for EDU (p = </w:t>
      </w:r>
      <w:r w:rsidRPr="009E2406">
        <w:rPr>
          <w:rFonts w:ascii="Times New Roman" w:eastAsia="Times New Roman" w:hAnsi="Times New Roman" w:cs="Times New Roman"/>
          <w:sz w:val="24"/>
          <w:szCs w:val="24"/>
        </w:rPr>
        <w:t>.33</w:t>
      </w:r>
      <w:r>
        <w:rPr>
          <w:rFonts w:ascii="Times New Roman" w:eastAsia="Times New Roman" w:hAnsi="Times New Roman" w:cs="Times New Roman"/>
          <w:sz w:val="24"/>
          <w:szCs w:val="24"/>
        </w:rPr>
        <w:t>5)</w:t>
      </w:r>
      <w:r w:rsidRPr="009E2406">
        <w:rPr>
          <w:rFonts w:ascii="Times New Roman" w:eastAsia="Times New Roman" w:hAnsi="Times New Roman" w:cs="Times New Roman"/>
          <w:sz w:val="24"/>
          <w:szCs w:val="24"/>
        </w:rPr>
        <w:t>. All intervals are based upon 95% confidence intervals, in which</w:t>
      </w:r>
      <w:ins w:id="73" w:author="Marianne Wamboldt" w:date="2014-02-27T10:31:00Z">
        <w:r w:rsidR="00DB7459">
          <w:rPr>
            <w:rFonts w:ascii="Times New Roman" w:eastAsia="Times New Roman" w:hAnsi="Times New Roman" w:cs="Times New Roman"/>
            <w:sz w:val="24"/>
            <w:szCs w:val="24"/>
          </w:rPr>
          <w:t xml:space="preserve"> the parentheses show </w:t>
        </w:r>
      </w:ins>
      <w:del w:id="74" w:author="Marianne Wamboldt" w:date="2014-02-27T10:32:00Z">
        <w:r w:rsidRPr="009E2406" w:rsidDel="00DB7459">
          <w:rPr>
            <w:rFonts w:ascii="Times New Roman" w:eastAsia="Times New Roman" w:hAnsi="Times New Roman" w:cs="Times New Roman"/>
            <w:sz w:val="24"/>
            <w:szCs w:val="24"/>
          </w:rPr>
          <w:delText xml:space="preserve"> LL = </w:delText>
        </w:r>
      </w:del>
      <w:r w:rsidRPr="009E2406">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ower Limit and </w:t>
      </w:r>
      <w:del w:id="75" w:author="Marianne Wamboldt" w:date="2014-02-27T10:32:00Z">
        <w:r w:rsidDel="00DB7459">
          <w:rPr>
            <w:rFonts w:ascii="Times New Roman" w:eastAsia="Times New Roman" w:hAnsi="Times New Roman" w:cs="Times New Roman"/>
            <w:sz w:val="24"/>
            <w:szCs w:val="24"/>
          </w:rPr>
          <w:delText xml:space="preserve">UL = </w:delText>
        </w:r>
      </w:del>
      <w:r>
        <w:rPr>
          <w:rFonts w:ascii="Times New Roman" w:eastAsia="Times New Roman" w:hAnsi="Times New Roman" w:cs="Times New Roman"/>
          <w:sz w:val="24"/>
          <w:szCs w:val="24"/>
        </w:rPr>
        <w:t>Upper Limit</w:t>
      </w:r>
      <w:r w:rsidR="001C7C1B">
        <w:rPr>
          <w:rFonts w:ascii="Times New Roman" w:eastAsia="Times New Roman" w:hAnsi="Times New Roman" w:cs="Times New Roman"/>
          <w:sz w:val="24"/>
          <w:szCs w:val="24"/>
        </w:rPr>
        <w:t>.</w:t>
      </w:r>
    </w:p>
    <w:p w14:paraId="21C86217" w14:textId="77777777" w:rsidR="004D54B4" w:rsidRDefault="004D54B4" w:rsidP="00264ACF">
      <w:pPr>
        <w:contextualSpacing/>
      </w:pPr>
    </w:p>
    <w:p w14:paraId="1F67D171" w14:textId="77777777" w:rsidR="00F61C57" w:rsidRPr="005706FC" w:rsidRDefault="00F61C57" w:rsidP="00264ACF">
      <w:pPr>
        <w:contextualSpacing/>
      </w:pPr>
    </w:p>
    <w:sectPr w:rsidR="00F61C57" w:rsidRPr="005706FC" w:rsidSect="00671A01">
      <w:head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Marianne Wamboldt" w:date="2014-02-27T10:42:00Z" w:initials="MW">
    <w:p w14:paraId="4DAFCA89" w14:textId="6BF9D225" w:rsidR="001B751D" w:rsidRDefault="001B751D">
      <w:pPr>
        <w:pStyle w:val="CommentText"/>
      </w:pPr>
      <w:r>
        <w:rPr>
          <w:rStyle w:val="CommentReference"/>
        </w:rPr>
        <w:annotationRef/>
      </w:r>
      <w:r>
        <w:t xml:space="preserve">I don't believe that is the correct way to interpret the meaning of the Odds ratio.  Talk to me if you need to. </w:t>
      </w:r>
    </w:p>
  </w:comment>
  <w:comment w:id="35" w:author="Marianne Wamboldt" w:date="2014-02-27T10:50:00Z" w:initials="MW">
    <w:p w14:paraId="2C695764" w14:textId="604A519F" w:rsidR="00D12169" w:rsidRDefault="00D12169">
      <w:pPr>
        <w:pStyle w:val="CommentText"/>
      </w:pPr>
      <w:ins w:id="37" w:author="Marianne Wamboldt" w:date="2014-02-27T10:49:00Z">
        <w:r>
          <w:rPr>
            <w:rStyle w:val="CommentReference"/>
          </w:rPr>
          <w:annotationRef/>
        </w:r>
      </w:ins>
      <w:r>
        <w:t xml:space="preserve">I am not </w:t>
      </w:r>
      <w:proofErr w:type="spellStart"/>
      <w:r>
        <w:t>sur</w:t>
      </w:r>
      <w:proofErr w:type="spellEnd"/>
      <w:r>
        <w:t xml:space="preserve">e why the TMS for EDU was not significant if all of the indiividual mood states are.  Please check to make sure you transcribed this correctly.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E6437" w14:textId="77777777" w:rsidR="001B751D" w:rsidRDefault="001B751D">
      <w:pPr>
        <w:spacing w:after="0" w:line="240" w:lineRule="auto"/>
      </w:pPr>
      <w:r>
        <w:separator/>
      </w:r>
    </w:p>
  </w:endnote>
  <w:endnote w:type="continuationSeparator" w:id="0">
    <w:p w14:paraId="608C41AD" w14:textId="77777777" w:rsidR="001B751D" w:rsidRDefault="001B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9CD57" w14:textId="77777777" w:rsidR="001B751D" w:rsidRDefault="001B751D">
    <w:pPr>
      <w:pStyle w:val="Footer"/>
      <w:jc w:val="right"/>
    </w:pPr>
  </w:p>
  <w:p w14:paraId="50B73601" w14:textId="77777777" w:rsidR="001B751D" w:rsidRDefault="001B75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AA1A8" w14:textId="77777777" w:rsidR="001B751D" w:rsidRDefault="001B751D">
      <w:pPr>
        <w:spacing w:after="0" w:line="240" w:lineRule="auto"/>
      </w:pPr>
      <w:r>
        <w:separator/>
      </w:r>
    </w:p>
  </w:footnote>
  <w:footnote w:type="continuationSeparator" w:id="0">
    <w:p w14:paraId="20AF026A" w14:textId="77777777" w:rsidR="001B751D" w:rsidRDefault="001B7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111498123"/>
      <w:docPartObj>
        <w:docPartGallery w:val="Page Numbers (Top of Page)"/>
        <w:docPartUnique/>
      </w:docPartObj>
    </w:sdtPr>
    <w:sdtEndPr>
      <w:rPr>
        <w:noProof/>
      </w:rPr>
    </w:sdtEndPr>
    <w:sdtContent>
      <w:p w14:paraId="16A57B9B" w14:textId="77777777" w:rsidR="001B751D" w:rsidRPr="009F7236" w:rsidRDefault="001B751D" w:rsidP="00EA6D56">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Pr="009F7236">
          <w:rPr>
            <w:rFonts w:ascii="Times New Roman" w:hAnsi="Times New Roman" w:cs="Times New Roman"/>
            <w:sz w:val="24"/>
            <w:szCs w:val="24"/>
          </w:rPr>
          <w:t>DANCE/MOVEMENT THERAPY IMPACTS MOOD STATES</w:t>
        </w:r>
        <w:r w:rsidRPr="009F7236">
          <w:rPr>
            <w:rFonts w:ascii="Times New Roman" w:hAnsi="Times New Roman" w:cs="Times New Roman"/>
            <w:sz w:val="24"/>
            <w:szCs w:val="24"/>
          </w:rPr>
          <w:tab/>
        </w:r>
        <w:r w:rsidRPr="009F7236">
          <w:rPr>
            <w:rFonts w:ascii="Times New Roman" w:hAnsi="Times New Roman" w:cs="Times New Roman"/>
            <w:sz w:val="24"/>
            <w:szCs w:val="24"/>
          </w:rPr>
          <w:fldChar w:fldCharType="begin"/>
        </w:r>
        <w:r w:rsidRPr="009F7236">
          <w:rPr>
            <w:rFonts w:ascii="Times New Roman" w:hAnsi="Times New Roman" w:cs="Times New Roman"/>
            <w:sz w:val="24"/>
            <w:szCs w:val="24"/>
          </w:rPr>
          <w:instrText xml:space="preserve"> PAGE   \* MERGEFORMAT </w:instrText>
        </w:r>
        <w:r w:rsidRPr="009F7236">
          <w:rPr>
            <w:rFonts w:ascii="Times New Roman" w:hAnsi="Times New Roman" w:cs="Times New Roman"/>
            <w:sz w:val="24"/>
            <w:szCs w:val="24"/>
          </w:rPr>
          <w:fldChar w:fldCharType="separate"/>
        </w:r>
        <w:r w:rsidR="00D12169">
          <w:rPr>
            <w:rFonts w:ascii="Times New Roman" w:hAnsi="Times New Roman" w:cs="Times New Roman"/>
            <w:noProof/>
            <w:sz w:val="24"/>
            <w:szCs w:val="24"/>
          </w:rPr>
          <w:t>15</w:t>
        </w:r>
        <w:r w:rsidRPr="009F7236">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69402764"/>
      <w:docPartObj>
        <w:docPartGallery w:val="Page Numbers (Top of Page)"/>
        <w:docPartUnique/>
      </w:docPartObj>
    </w:sdtPr>
    <w:sdtEndPr>
      <w:rPr>
        <w:noProof/>
      </w:rPr>
    </w:sdtEndPr>
    <w:sdtContent>
      <w:p w14:paraId="08A37458" w14:textId="77777777" w:rsidR="001B751D" w:rsidRPr="009F7236" w:rsidRDefault="001B751D" w:rsidP="00EA6D56">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Pr="009F7236">
          <w:rPr>
            <w:rFonts w:ascii="Times New Roman" w:hAnsi="Times New Roman" w:cs="Times New Roman"/>
            <w:sz w:val="24"/>
            <w:szCs w:val="24"/>
          </w:rPr>
          <w:t>DANCE/MOVEMENT THERAPY IMPACTS MOOD STATES</w:t>
        </w:r>
        <w:r w:rsidRPr="009F723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F7236">
          <w:rPr>
            <w:rFonts w:ascii="Times New Roman" w:hAnsi="Times New Roman" w:cs="Times New Roman"/>
            <w:sz w:val="24"/>
            <w:szCs w:val="24"/>
          </w:rPr>
          <w:fldChar w:fldCharType="begin"/>
        </w:r>
        <w:r w:rsidRPr="009F7236">
          <w:rPr>
            <w:rFonts w:ascii="Times New Roman" w:hAnsi="Times New Roman" w:cs="Times New Roman"/>
            <w:sz w:val="24"/>
            <w:szCs w:val="24"/>
          </w:rPr>
          <w:instrText xml:space="preserve"> PAGE   \* MERGEFORMAT </w:instrText>
        </w:r>
        <w:r w:rsidRPr="009F7236">
          <w:rPr>
            <w:rFonts w:ascii="Times New Roman" w:hAnsi="Times New Roman" w:cs="Times New Roman"/>
            <w:sz w:val="24"/>
            <w:szCs w:val="24"/>
          </w:rPr>
          <w:fldChar w:fldCharType="separate"/>
        </w:r>
        <w:r w:rsidR="00D12169">
          <w:rPr>
            <w:rFonts w:ascii="Times New Roman" w:hAnsi="Times New Roman" w:cs="Times New Roman"/>
            <w:noProof/>
            <w:sz w:val="24"/>
            <w:szCs w:val="24"/>
          </w:rPr>
          <w:t>24</w:t>
        </w:r>
        <w:r w:rsidRPr="009F7236">
          <w:rPr>
            <w:rFonts w:ascii="Times New Roman" w:hAnsi="Times New Roman" w:cs="Times New Roman"/>
            <w:noProof/>
            <w:sz w:val="24"/>
            <w:szCs w:val="24"/>
          </w:rPr>
          <w:fldChar w:fldCharType="end"/>
        </w:r>
      </w:p>
    </w:sdtContent>
  </w:sdt>
  <w:p w14:paraId="01B31995" w14:textId="77777777" w:rsidR="001B751D" w:rsidRDefault="001B751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534877068"/>
      <w:docPartObj>
        <w:docPartGallery w:val="Page Numbers (Top of Page)"/>
        <w:docPartUnique/>
      </w:docPartObj>
    </w:sdtPr>
    <w:sdtEndPr>
      <w:rPr>
        <w:noProof/>
      </w:rPr>
    </w:sdtEndPr>
    <w:sdtContent>
      <w:p w14:paraId="5E82A8EC" w14:textId="77777777" w:rsidR="001B751D" w:rsidRPr="009F7236" w:rsidRDefault="001B751D" w:rsidP="00EA6D56">
        <w:pPr>
          <w:pStyle w:val="Header"/>
          <w:jc w:val="center"/>
          <w:rPr>
            <w:rFonts w:ascii="Times New Roman" w:hAnsi="Times New Roman" w:cs="Times New Roman"/>
            <w:sz w:val="24"/>
            <w:szCs w:val="24"/>
          </w:rPr>
        </w:pPr>
        <w:r>
          <w:rPr>
            <w:rFonts w:ascii="Times New Roman" w:hAnsi="Times New Roman" w:cs="Times New Roman"/>
            <w:sz w:val="24"/>
            <w:szCs w:val="24"/>
          </w:rPr>
          <w:t xml:space="preserve">Running Head: </w:t>
        </w:r>
        <w:r w:rsidRPr="009F7236">
          <w:rPr>
            <w:rFonts w:ascii="Times New Roman" w:hAnsi="Times New Roman" w:cs="Times New Roman"/>
            <w:sz w:val="24"/>
            <w:szCs w:val="24"/>
          </w:rPr>
          <w:t>DANCE/MOVEMENT THERAPY IMPACTS MOOD STATES</w:t>
        </w:r>
        <w:r w:rsidRPr="009F7236">
          <w:rPr>
            <w:rFonts w:ascii="Times New Roman" w:hAnsi="Times New Roman" w:cs="Times New Roman"/>
            <w:sz w:val="24"/>
            <w:szCs w:val="24"/>
          </w:rPr>
          <w:tab/>
        </w:r>
        <w:r w:rsidRPr="009F7236">
          <w:rPr>
            <w:rFonts w:ascii="Times New Roman" w:hAnsi="Times New Roman" w:cs="Times New Roman"/>
            <w:sz w:val="24"/>
            <w:szCs w:val="24"/>
          </w:rPr>
          <w:fldChar w:fldCharType="begin"/>
        </w:r>
        <w:r w:rsidRPr="009F7236">
          <w:rPr>
            <w:rFonts w:ascii="Times New Roman" w:hAnsi="Times New Roman" w:cs="Times New Roman"/>
            <w:sz w:val="24"/>
            <w:szCs w:val="24"/>
          </w:rPr>
          <w:instrText xml:space="preserve"> PAGE   \* MERGEFORMAT </w:instrText>
        </w:r>
        <w:r w:rsidRPr="009F7236">
          <w:rPr>
            <w:rFonts w:ascii="Times New Roman" w:hAnsi="Times New Roman" w:cs="Times New Roman"/>
            <w:sz w:val="24"/>
            <w:szCs w:val="24"/>
          </w:rPr>
          <w:fldChar w:fldCharType="separate"/>
        </w:r>
        <w:r>
          <w:rPr>
            <w:rFonts w:ascii="Times New Roman" w:hAnsi="Times New Roman" w:cs="Times New Roman"/>
            <w:noProof/>
            <w:sz w:val="24"/>
            <w:szCs w:val="24"/>
          </w:rPr>
          <w:t>2</w:t>
        </w:r>
        <w:r w:rsidRPr="009F7236">
          <w:rPr>
            <w:rFonts w:ascii="Times New Roman" w:hAnsi="Times New Roman" w:cs="Times New Roman"/>
            <w:noProof/>
            <w:sz w:val="24"/>
            <w:szCs w:val="24"/>
          </w:rPr>
          <w:fldChar w:fldCharType="end"/>
        </w:r>
      </w:p>
    </w:sdtContent>
  </w:sdt>
  <w:p w14:paraId="559758E6" w14:textId="77777777" w:rsidR="001B751D" w:rsidRDefault="001B751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241E7"/>
    <w:multiLevelType w:val="hybridMultilevel"/>
    <w:tmpl w:val="24CC1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979E2"/>
    <w:multiLevelType w:val="hybridMultilevel"/>
    <w:tmpl w:val="655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sxa0raawysfr05etf9355vvsazz0zx0swepw&quot;&gt;Dance Movement Therapy&lt;record-ids&gt;&lt;item&gt;1&lt;/item&gt;&lt;item&gt;2&lt;/item&gt;&lt;item&gt;4&lt;/item&gt;&lt;item&gt;5&lt;/item&gt;&lt;item&gt;6&lt;/item&gt;&lt;item&gt;7&lt;/item&gt;&lt;item&gt;8&lt;/item&gt;&lt;item&gt;9&lt;/item&gt;&lt;item&gt;10&lt;/item&gt;&lt;item&gt;12&lt;/item&gt;&lt;item&gt;15&lt;/item&gt;&lt;item&gt;16&lt;/item&gt;&lt;item&gt;17&lt;/item&gt;&lt;item&gt;18&lt;/item&gt;&lt;item&gt;21&lt;/item&gt;&lt;item&gt;23&lt;/item&gt;&lt;item&gt;24&lt;/item&gt;&lt;item&gt;26&lt;/item&gt;&lt;item&gt;27&lt;/item&gt;&lt;item&gt;28&lt;/item&gt;&lt;item&gt;29&lt;/item&gt;&lt;item&gt;30&lt;/item&gt;&lt;item&gt;31&lt;/item&gt;&lt;item&gt;33&lt;/item&gt;&lt;item&gt;35&lt;/item&gt;&lt;item&gt;38&lt;/item&gt;&lt;item&gt;40&lt;/item&gt;&lt;item&gt;41&lt;/item&gt;&lt;item&gt;45&lt;/item&gt;&lt;item&gt;46&lt;/item&gt;&lt;item&gt;47&lt;/item&gt;&lt;item&gt;48&lt;/item&gt;&lt;/record-ids&gt;&lt;/item&gt;&lt;/Libraries&gt;"/>
  </w:docVars>
  <w:rsids>
    <w:rsidRoot w:val="00F85224"/>
    <w:rsid w:val="00003E25"/>
    <w:rsid w:val="0001003D"/>
    <w:rsid w:val="00016196"/>
    <w:rsid w:val="00026550"/>
    <w:rsid w:val="0003283C"/>
    <w:rsid w:val="00036BDB"/>
    <w:rsid w:val="0005049B"/>
    <w:rsid w:val="000523C8"/>
    <w:rsid w:val="000632BE"/>
    <w:rsid w:val="00085AE6"/>
    <w:rsid w:val="0009031A"/>
    <w:rsid w:val="000A083F"/>
    <w:rsid w:val="000A2E6E"/>
    <w:rsid w:val="000C61E4"/>
    <w:rsid w:val="000D2F29"/>
    <w:rsid w:val="000E69CD"/>
    <w:rsid w:val="000F434E"/>
    <w:rsid w:val="000F47D6"/>
    <w:rsid w:val="00100DA8"/>
    <w:rsid w:val="0010796D"/>
    <w:rsid w:val="0011634F"/>
    <w:rsid w:val="00117D18"/>
    <w:rsid w:val="00121632"/>
    <w:rsid w:val="00124263"/>
    <w:rsid w:val="00125DB9"/>
    <w:rsid w:val="001363CC"/>
    <w:rsid w:val="00145D2D"/>
    <w:rsid w:val="00151799"/>
    <w:rsid w:val="001530F1"/>
    <w:rsid w:val="00184803"/>
    <w:rsid w:val="00191808"/>
    <w:rsid w:val="00193E84"/>
    <w:rsid w:val="001969B1"/>
    <w:rsid w:val="001B1C99"/>
    <w:rsid w:val="001B751D"/>
    <w:rsid w:val="001C7C1B"/>
    <w:rsid w:val="001D2581"/>
    <w:rsid w:val="001D7306"/>
    <w:rsid w:val="001E0C74"/>
    <w:rsid w:val="001E15E0"/>
    <w:rsid w:val="001E1AC5"/>
    <w:rsid w:val="001E2688"/>
    <w:rsid w:val="001E3EFE"/>
    <w:rsid w:val="001E7153"/>
    <w:rsid w:val="00224E73"/>
    <w:rsid w:val="00225FFC"/>
    <w:rsid w:val="00230762"/>
    <w:rsid w:val="00231C86"/>
    <w:rsid w:val="00237854"/>
    <w:rsid w:val="002414F2"/>
    <w:rsid w:val="0024332D"/>
    <w:rsid w:val="00250225"/>
    <w:rsid w:val="0025189B"/>
    <w:rsid w:val="0025268E"/>
    <w:rsid w:val="00254381"/>
    <w:rsid w:val="00264ACF"/>
    <w:rsid w:val="0026589E"/>
    <w:rsid w:val="00270F9F"/>
    <w:rsid w:val="00274959"/>
    <w:rsid w:val="00294E68"/>
    <w:rsid w:val="002A3EED"/>
    <w:rsid w:val="002F6EE8"/>
    <w:rsid w:val="00300565"/>
    <w:rsid w:val="00302617"/>
    <w:rsid w:val="003114A0"/>
    <w:rsid w:val="003311E6"/>
    <w:rsid w:val="00337E03"/>
    <w:rsid w:val="003445ED"/>
    <w:rsid w:val="00353639"/>
    <w:rsid w:val="00372B7E"/>
    <w:rsid w:val="0039099C"/>
    <w:rsid w:val="003A6AB0"/>
    <w:rsid w:val="003A6E32"/>
    <w:rsid w:val="003D492F"/>
    <w:rsid w:val="003D6CB6"/>
    <w:rsid w:val="003D7357"/>
    <w:rsid w:val="003E1664"/>
    <w:rsid w:val="003F11CF"/>
    <w:rsid w:val="003F21F8"/>
    <w:rsid w:val="003F4409"/>
    <w:rsid w:val="00415254"/>
    <w:rsid w:val="00431B0E"/>
    <w:rsid w:val="00437358"/>
    <w:rsid w:val="004533A4"/>
    <w:rsid w:val="00453AA2"/>
    <w:rsid w:val="004574C9"/>
    <w:rsid w:val="00464488"/>
    <w:rsid w:val="00467317"/>
    <w:rsid w:val="0046759D"/>
    <w:rsid w:val="00482C96"/>
    <w:rsid w:val="00484280"/>
    <w:rsid w:val="00490023"/>
    <w:rsid w:val="004A1E25"/>
    <w:rsid w:val="004B56AA"/>
    <w:rsid w:val="004B7464"/>
    <w:rsid w:val="004C2797"/>
    <w:rsid w:val="004D35F7"/>
    <w:rsid w:val="004D54B4"/>
    <w:rsid w:val="004E08BB"/>
    <w:rsid w:val="004F2690"/>
    <w:rsid w:val="004F6006"/>
    <w:rsid w:val="004F684A"/>
    <w:rsid w:val="004F701A"/>
    <w:rsid w:val="005018CB"/>
    <w:rsid w:val="00522ED9"/>
    <w:rsid w:val="00527932"/>
    <w:rsid w:val="005333CD"/>
    <w:rsid w:val="0053532E"/>
    <w:rsid w:val="00535443"/>
    <w:rsid w:val="005477B4"/>
    <w:rsid w:val="00551B7A"/>
    <w:rsid w:val="0055657C"/>
    <w:rsid w:val="00562262"/>
    <w:rsid w:val="005641FF"/>
    <w:rsid w:val="005706FC"/>
    <w:rsid w:val="00576880"/>
    <w:rsid w:val="0059197C"/>
    <w:rsid w:val="005B0AB4"/>
    <w:rsid w:val="005B0BA8"/>
    <w:rsid w:val="005B3731"/>
    <w:rsid w:val="005B40BE"/>
    <w:rsid w:val="005C00B6"/>
    <w:rsid w:val="005C40BE"/>
    <w:rsid w:val="005C553E"/>
    <w:rsid w:val="005C77BE"/>
    <w:rsid w:val="005D229F"/>
    <w:rsid w:val="005E5C9B"/>
    <w:rsid w:val="005F0A99"/>
    <w:rsid w:val="005F63CB"/>
    <w:rsid w:val="00641DB3"/>
    <w:rsid w:val="00664368"/>
    <w:rsid w:val="00671A01"/>
    <w:rsid w:val="006751DB"/>
    <w:rsid w:val="006770B1"/>
    <w:rsid w:val="00684B81"/>
    <w:rsid w:val="00684F60"/>
    <w:rsid w:val="00684FF1"/>
    <w:rsid w:val="00694DF2"/>
    <w:rsid w:val="006A4714"/>
    <w:rsid w:val="006B69E7"/>
    <w:rsid w:val="006C0B6E"/>
    <w:rsid w:val="006E3B41"/>
    <w:rsid w:val="006E3C10"/>
    <w:rsid w:val="006E7F8B"/>
    <w:rsid w:val="006F08C6"/>
    <w:rsid w:val="006F0D99"/>
    <w:rsid w:val="00702BFD"/>
    <w:rsid w:val="007072C0"/>
    <w:rsid w:val="00707AAC"/>
    <w:rsid w:val="00710E42"/>
    <w:rsid w:val="00725748"/>
    <w:rsid w:val="00730A95"/>
    <w:rsid w:val="00746C96"/>
    <w:rsid w:val="00753E32"/>
    <w:rsid w:val="0075414A"/>
    <w:rsid w:val="00755648"/>
    <w:rsid w:val="00763F3A"/>
    <w:rsid w:val="007754DA"/>
    <w:rsid w:val="00781380"/>
    <w:rsid w:val="00781C89"/>
    <w:rsid w:val="007847F6"/>
    <w:rsid w:val="007904AB"/>
    <w:rsid w:val="007A0B28"/>
    <w:rsid w:val="007A1301"/>
    <w:rsid w:val="007B1F28"/>
    <w:rsid w:val="007B50D8"/>
    <w:rsid w:val="007C04EA"/>
    <w:rsid w:val="007C114D"/>
    <w:rsid w:val="007C7ADE"/>
    <w:rsid w:val="007D0337"/>
    <w:rsid w:val="007D28B4"/>
    <w:rsid w:val="007D7DCE"/>
    <w:rsid w:val="007E0CEF"/>
    <w:rsid w:val="007E31F2"/>
    <w:rsid w:val="007F04A4"/>
    <w:rsid w:val="008025CC"/>
    <w:rsid w:val="0080647C"/>
    <w:rsid w:val="00823C31"/>
    <w:rsid w:val="0084036A"/>
    <w:rsid w:val="00843B34"/>
    <w:rsid w:val="00856B8B"/>
    <w:rsid w:val="008749DD"/>
    <w:rsid w:val="00876407"/>
    <w:rsid w:val="0087671C"/>
    <w:rsid w:val="008837E6"/>
    <w:rsid w:val="00883923"/>
    <w:rsid w:val="008843EF"/>
    <w:rsid w:val="00884858"/>
    <w:rsid w:val="008931FB"/>
    <w:rsid w:val="008A40CC"/>
    <w:rsid w:val="008A6C77"/>
    <w:rsid w:val="008A6CB5"/>
    <w:rsid w:val="008B58D4"/>
    <w:rsid w:val="008C2B6E"/>
    <w:rsid w:val="008C3510"/>
    <w:rsid w:val="008C7F2E"/>
    <w:rsid w:val="008D0A39"/>
    <w:rsid w:val="008D0EB0"/>
    <w:rsid w:val="008D2720"/>
    <w:rsid w:val="008E504F"/>
    <w:rsid w:val="008E51B1"/>
    <w:rsid w:val="00911A98"/>
    <w:rsid w:val="00936BD8"/>
    <w:rsid w:val="0093781F"/>
    <w:rsid w:val="0094352A"/>
    <w:rsid w:val="009539FE"/>
    <w:rsid w:val="0095438A"/>
    <w:rsid w:val="00957073"/>
    <w:rsid w:val="00962ED4"/>
    <w:rsid w:val="00972ADB"/>
    <w:rsid w:val="0097781F"/>
    <w:rsid w:val="0098442E"/>
    <w:rsid w:val="00991380"/>
    <w:rsid w:val="009A009B"/>
    <w:rsid w:val="009B6351"/>
    <w:rsid w:val="009C00FC"/>
    <w:rsid w:val="009D663D"/>
    <w:rsid w:val="009E575B"/>
    <w:rsid w:val="009E5F89"/>
    <w:rsid w:val="009E67FF"/>
    <w:rsid w:val="009F1629"/>
    <w:rsid w:val="009F2FF6"/>
    <w:rsid w:val="00A11B40"/>
    <w:rsid w:val="00A16D21"/>
    <w:rsid w:val="00A17EF6"/>
    <w:rsid w:val="00A2610F"/>
    <w:rsid w:val="00A36E7C"/>
    <w:rsid w:val="00A41202"/>
    <w:rsid w:val="00A54B9F"/>
    <w:rsid w:val="00A850E3"/>
    <w:rsid w:val="00A90776"/>
    <w:rsid w:val="00A952F7"/>
    <w:rsid w:val="00AA7C21"/>
    <w:rsid w:val="00AB7663"/>
    <w:rsid w:val="00AC691E"/>
    <w:rsid w:val="00AC7DD5"/>
    <w:rsid w:val="00AD430B"/>
    <w:rsid w:val="00AE1BAA"/>
    <w:rsid w:val="00B000D1"/>
    <w:rsid w:val="00B0165E"/>
    <w:rsid w:val="00B024CB"/>
    <w:rsid w:val="00B02C80"/>
    <w:rsid w:val="00B14B45"/>
    <w:rsid w:val="00B3234C"/>
    <w:rsid w:val="00B32363"/>
    <w:rsid w:val="00B33D7D"/>
    <w:rsid w:val="00B40039"/>
    <w:rsid w:val="00B4431D"/>
    <w:rsid w:val="00B502FC"/>
    <w:rsid w:val="00B7246A"/>
    <w:rsid w:val="00B72C5E"/>
    <w:rsid w:val="00B87D08"/>
    <w:rsid w:val="00B9670A"/>
    <w:rsid w:val="00BA1A7F"/>
    <w:rsid w:val="00BA5F09"/>
    <w:rsid w:val="00BB79AC"/>
    <w:rsid w:val="00BD253D"/>
    <w:rsid w:val="00BD507C"/>
    <w:rsid w:val="00BE0104"/>
    <w:rsid w:val="00C2327F"/>
    <w:rsid w:val="00C316DA"/>
    <w:rsid w:val="00C34794"/>
    <w:rsid w:val="00C554B6"/>
    <w:rsid w:val="00C56531"/>
    <w:rsid w:val="00C63466"/>
    <w:rsid w:val="00C6709B"/>
    <w:rsid w:val="00C74A0B"/>
    <w:rsid w:val="00C74A96"/>
    <w:rsid w:val="00C86E31"/>
    <w:rsid w:val="00CA5376"/>
    <w:rsid w:val="00CA58D1"/>
    <w:rsid w:val="00CC0C19"/>
    <w:rsid w:val="00CC5600"/>
    <w:rsid w:val="00CD07BD"/>
    <w:rsid w:val="00CF446B"/>
    <w:rsid w:val="00CF502C"/>
    <w:rsid w:val="00CF6C9C"/>
    <w:rsid w:val="00D07D31"/>
    <w:rsid w:val="00D12169"/>
    <w:rsid w:val="00D27614"/>
    <w:rsid w:val="00D27713"/>
    <w:rsid w:val="00D2781E"/>
    <w:rsid w:val="00D459E7"/>
    <w:rsid w:val="00D77853"/>
    <w:rsid w:val="00DA7193"/>
    <w:rsid w:val="00DB032E"/>
    <w:rsid w:val="00DB1AD4"/>
    <w:rsid w:val="00DB4D0A"/>
    <w:rsid w:val="00DB7459"/>
    <w:rsid w:val="00DC1723"/>
    <w:rsid w:val="00DC1C3B"/>
    <w:rsid w:val="00DC292D"/>
    <w:rsid w:val="00DC74A7"/>
    <w:rsid w:val="00DD108F"/>
    <w:rsid w:val="00DE2B4C"/>
    <w:rsid w:val="00E02E08"/>
    <w:rsid w:val="00E12152"/>
    <w:rsid w:val="00E1410E"/>
    <w:rsid w:val="00E20393"/>
    <w:rsid w:val="00E209E9"/>
    <w:rsid w:val="00E22895"/>
    <w:rsid w:val="00E244B1"/>
    <w:rsid w:val="00E25338"/>
    <w:rsid w:val="00E35C71"/>
    <w:rsid w:val="00E44A0B"/>
    <w:rsid w:val="00E5153B"/>
    <w:rsid w:val="00E5324D"/>
    <w:rsid w:val="00E539A8"/>
    <w:rsid w:val="00E60CDB"/>
    <w:rsid w:val="00E777BC"/>
    <w:rsid w:val="00E816A4"/>
    <w:rsid w:val="00E853D5"/>
    <w:rsid w:val="00E90DB6"/>
    <w:rsid w:val="00E962CB"/>
    <w:rsid w:val="00EA0108"/>
    <w:rsid w:val="00EA0BFD"/>
    <w:rsid w:val="00EA6D56"/>
    <w:rsid w:val="00EA7DDD"/>
    <w:rsid w:val="00EC2C0E"/>
    <w:rsid w:val="00ED3BCA"/>
    <w:rsid w:val="00EE61B0"/>
    <w:rsid w:val="00F3734B"/>
    <w:rsid w:val="00F44F91"/>
    <w:rsid w:val="00F51E6A"/>
    <w:rsid w:val="00F55BC8"/>
    <w:rsid w:val="00F578DB"/>
    <w:rsid w:val="00F61C57"/>
    <w:rsid w:val="00F65D7F"/>
    <w:rsid w:val="00F6757A"/>
    <w:rsid w:val="00F83784"/>
    <w:rsid w:val="00F84E4A"/>
    <w:rsid w:val="00F85224"/>
    <w:rsid w:val="00FC2EF4"/>
    <w:rsid w:val="00FD42B5"/>
    <w:rsid w:val="00FD7218"/>
    <w:rsid w:val="00FE36A7"/>
    <w:rsid w:val="00FE5E28"/>
    <w:rsid w:val="00FE70D0"/>
    <w:rsid w:val="00FF0019"/>
    <w:rsid w:val="00FF0625"/>
    <w:rsid w:val="00FF3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29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AE6"/>
  </w:style>
  <w:style w:type="paragraph" w:styleId="Heading1">
    <w:name w:val="heading 1"/>
    <w:basedOn w:val="Normal"/>
    <w:next w:val="Normal"/>
    <w:link w:val="Heading1Char"/>
    <w:uiPriority w:val="9"/>
    <w:qFormat/>
    <w:rsid w:val="00671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E6"/>
  </w:style>
  <w:style w:type="paragraph" w:styleId="Footer">
    <w:name w:val="footer"/>
    <w:basedOn w:val="Normal"/>
    <w:link w:val="FooterChar"/>
    <w:uiPriority w:val="99"/>
    <w:unhideWhenUsed/>
    <w:rsid w:val="00085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E6"/>
  </w:style>
  <w:style w:type="paragraph" w:customStyle="1" w:styleId="xmsonormal">
    <w:name w:val="x_msonormal"/>
    <w:basedOn w:val="Normal"/>
    <w:rsid w:val="00085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1A0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71A01"/>
    <w:rPr>
      <w:color w:val="0000FF" w:themeColor="hyperlink"/>
      <w:u w:val="single"/>
    </w:rPr>
  </w:style>
  <w:style w:type="paragraph" w:styleId="ListParagraph">
    <w:name w:val="List Paragraph"/>
    <w:basedOn w:val="Normal"/>
    <w:uiPriority w:val="34"/>
    <w:qFormat/>
    <w:rsid w:val="00671A01"/>
    <w:pPr>
      <w:ind w:left="720"/>
      <w:contextualSpacing/>
    </w:pPr>
  </w:style>
  <w:style w:type="character" w:styleId="CommentReference">
    <w:name w:val="annotation reference"/>
    <w:basedOn w:val="DefaultParagraphFont"/>
    <w:uiPriority w:val="99"/>
    <w:semiHidden/>
    <w:unhideWhenUsed/>
    <w:rsid w:val="00671A01"/>
    <w:rPr>
      <w:sz w:val="16"/>
      <w:szCs w:val="16"/>
    </w:rPr>
  </w:style>
  <w:style w:type="paragraph" w:styleId="CommentText">
    <w:name w:val="annotation text"/>
    <w:basedOn w:val="Normal"/>
    <w:link w:val="CommentTextChar"/>
    <w:uiPriority w:val="99"/>
    <w:semiHidden/>
    <w:unhideWhenUsed/>
    <w:rsid w:val="00671A01"/>
    <w:pPr>
      <w:spacing w:line="240" w:lineRule="auto"/>
    </w:pPr>
    <w:rPr>
      <w:sz w:val="20"/>
      <w:szCs w:val="20"/>
    </w:rPr>
  </w:style>
  <w:style w:type="character" w:customStyle="1" w:styleId="CommentTextChar">
    <w:name w:val="Comment Text Char"/>
    <w:basedOn w:val="DefaultParagraphFont"/>
    <w:link w:val="CommentText"/>
    <w:uiPriority w:val="99"/>
    <w:semiHidden/>
    <w:rsid w:val="00671A01"/>
    <w:rPr>
      <w:sz w:val="20"/>
      <w:szCs w:val="20"/>
    </w:rPr>
  </w:style>
  <w:style w:type="paragraph" w:styleId="CommentSubject">
    <w:name w:val="annotation subject"/>
    <w:basedOn w:val="CommentText"/>
    <w:next w:val="CommentText"/>
    <w:link w:val="CommentSubjectChar"/>
    <w:uiPriority w:val="99"/>
    <w:semiHidden/>
    <w:unhideWhenUsed/>
    <w:rsid w:val="00671A01"/>
    <w:rPr>
      <w:b/>
      <w:bCs/>
    </w:rPr>
  </w:style>
  <w:style w:type="character" w:customStyle="1" w:styleId="CommentSubjectChar">
    <w:name w:val="Comment Subject Char"/>
    <w:basedOn w:val="CommentTextChar"/>
    <w:link w:val="CommentSubject"/>
    <w:uiPriority w:val="99"/>
    <w:semiHidden/>
    <w:rsid w:val="00671A01"/>
    <w:rPr>
      <w:b/>
      <w:bCs/>
      <w:sz w:val="20"/>
      <w:szCs w:val="20"/>
    </w:rPr>
  </w:style>
  <w:style w:type="paragraph" w:styleId="BalloonText">
    <w:name w:val="Balloon Text"/>
    <w:basedOn w:val="Normal"/>
    <w:link w:val="BalloonTextChar"/>
    <w:uiPriority w:val="99"/>
    <w:semiHidden/>
    <w:unhideWhenUsed/>
    <w:rsid w:val="00671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01"/>
    <w:rPr>
      <w:rFonts w:ascii="Tahoma" w:hAnsi="Tahoma" w:cs="Tahoma"/>
      <w:sz w:val="16"/>
      <w:szCs w:val="16"/>
    </w:rPr>
  </w:style>
  <w:style w:type="table" w:customStyle="1" w:styleId="MediumList21">
    <w:name w:val="Medium List 21"/>
    <w:basedOn w:val="TableNormal"/>
    <w:uiPriority w:val="66"/>
    <w:rsid w:val="00671A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671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71A01"/>
  </w:style>
  <w:style w:type="paragraph" w:styleId="NoSpacing">
    <w:name w:val="No Spacing"/>
    <w:link w:val="NoSpacingChar"/>
    <w:uiPriority w:val="1"/>
    <w:qFormat/>
    <w:rsid w:val="00671A01"/>
    <w:pPr>
      <w:spacing w:after="0" w:line="240" w:lineRule="auto"/>
    </w:pPr>
    <w:rPr>
      <w:rFonts w:eastAsiaTheme="minorEastAsia"/>
    </w:rPr>
  </w:style>
  <w:style w:type="character" w:customStyle="1" w:styleId="NoSpacingChar">
    <w:name w:val="No Spacing Char"/>
    <w:basedOn w:val="DefaultParagraphFont"/>
    <w:link w:val="NoSpacing"/>
    <w:uiPriority w:val="1"/>
    <w:rsid w:val="00671A01"/>
    <w:rPr>
      <w:rFonts w:eastAsiaTheme="minorEastAsia"/>
    </w:rPr>
  </w:style>
  <w:style w:type="paragraph" w:styleId="Revision">
    <w:name w:val="Revision"/>
    <w:hidden/>
    <w:uiPriority w:val="99"/>
    <w:semiHidden/>
    <w:rsid w:val="00671A01"/>
    <w:pPr>
      <w:spacing w:after="0" w:line="240" w:lineRule="auto"/>
    </w:pPr>
  </w:style>
  <w:style w:type="paragraph" w:styleId="FootnoteText">
    <w:name w:val="footnote text"/>
    <w:basedOn w:val="Normal"/>
    <w:link w:val="FootnoteTextChar"/>
    <w:uiPriority w:val="99"/>
    <w:unhideWhenUsed/>
    <w:rsid w:val="00671A01"/>
    <w:pPr>
      <w:spacing w:after="0" w:line="240" w:lineRule="auto"/>
    </w:pPr>
    <w:rPr>
      <w:sz w:val="20"/>
      <w:szCs w:val="20"/>
    </w:rPr>
  </w:style>
  <w:style w:type="character" w:customStyle="1" w:styleId="FootnoteTextChar">
    <w:name w:val="Footnote Text Char"/>
    <w:basedOn w:val="DefaultParagraphFont"/>
    <w:link w:val="FootnoteText"/>
    <w:uiPriority w:val="99"/>
    <w:rsid w:val="00671A01"/>
    <w:rPr>
      <w:sz w:val="20"/>
      <w:szCs w:val="20"/>
    </w:rPr>
  </w:style>
  <w:style w:type="character" w:styleId="FootnoteReference">
    <w:name w:val="footnote reference"/>
    <w:basedOn w:val="DefaultParagraphFont"/>
    <w:uiPriority w:val="99"/>
    <w:unhideWhenUsed/>
    <w:rsid w:val="00671A01"/>
    <w:rPr>
      <w:vertAlign w:val="superscript"/>
    </w:rPr>
  </w:style>
  <w:style w:type="paragraph" w:styleId="EndnoteText">
    <w:name w:val="endnote text"/>
    <w:basedOn w:val="Normal"/>
    <w:link w:val="EndnoteTextChar"/>
    <w:uiPriority w:val="99"/>
    <w:semiHidden/>
    <w:unhideWhenUsed/>
    <w:rsid w:val="00671A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A01"/>
    <w:rPr>
      <w:sz w:val="20"/>
      <w:szCs w:val="20"/>
    </w:rPr>
  </w:style>
  <w:style w:type="character" w:styleId="EndnoteReference">
    <w:name w:val="endnote reference"/>
    <w:basedOn w:val="DefaultParagraphFont"/>
    <w:uiPriority w:val="99"/>
    <w:semiHidden/>
    <w:unhideWhenUsed/>
    <w:rsid w:val="00671A01"/>
    <w:rPr>
      <w:vertAlign w:val="superscript"/>
    </w:rPr>
  </w:style>
  <w:style w:type="character" w:styleId="PlaceholderText">
    <w:name w:val="Placeholder Text"/>
    <w:basedOn w:val="DefaultParagraphFont"/>
    <w:uiPriority w:val="99"/>
    <w:semiHidden/>
    <w:rsid w:val="00671A0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AE6"/>
  </w:style>
  <w:style w:type="paragraph" w:styleId="Heading1">
    <w:name w:val="heading 1"/>
    <w:basedOn w:val="Normal"/>
    <w:next w:val="Normal"/>
    <w:link w:val="Heading1Char"/>
    <w:uiPriority w:val="9"/>
    <w:qFormat/>
    <w:rsid w:val="00671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E6"/>
  </w:style>
  <w:style w:type="paragraph" w:styleId="Footer">
    <w:name w:val="footer"/>
    <w:basedOn w:val="Normal"/>
    <w:link w:val="FooterChar"/>
    <w:uiPriority w:val="99"/>
    <w:unhideWhenUsed/>
    <w:rsid w:val="00085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E6"/>
  </w:style>
  <w:style w:type="paragraph" w:customStyle="1" w:styleId="xmsonormal">
    <w:name w:val="x_msonormal"/>
    <w:basedOn w:val="Normal"/>
    <w:rsid w:val="00085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1A0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71A01"/>
    <w:rPr>
      <w:color w:val="0000FF" w:themeColor="hyperlink"/>
      <w:u w:val="single"/>
    </w:rPr>
  </w:style>
  <w:style w:type="paragraph" w:styleId="ListParagraph">
    <w:name w:val="List Paragraph"/>
    <w:basedOn w:val="Normal"/>
    <w:uiPriority w:val="34"/>
    <w:qFormat/>
    <w:rsid w:val="00671A01"/>
    <w:pPr>
      <w:ind w:left="720"/>
      <w:contextualSpacing/>
    </w:pPr>
  </w:style>
  <w:style w:type="character" w:styleId="CommentReference">
    <w:name w:val="annotation reference"/>
    <w:basedOn w:val="DefaultParagraphFont"/>
    <w:uiPriority w:val="99"/>
    <w:semiHidden/>
    <w:unhideWhenUsed/>
    <w:rsid w:val="00671A01"/>
    <w:rPr>
      <w:sz w:val="16"/>
      <w:szCs w:val="16"/>
    </w:rPr>
  </w:style>
  <w:style w:type="paragraph" w:styleId="CommentText">
    <w:name w:val="annotation text"/>
    <w:basedOn w:val="Normal"/>
    <w:link w:val="CommentTextChar"/>
    <w:uiPriority w:val="99"/>
    <w:semiHidden/>
    <w:unhideWhenUsed/>
    <w:rsid w:val="00671A01"/>
    <w:pPr>
      <w:spacing w:line="240" w:lineRule="auto"/>
    </w:pPr>
    <w:rPr>
      <w:sz w:val="20"/>
      <w:szCs w:val="20"/>
    </w:rPr>
  </w:style>
  <w:style w:type="character" w:customStyle="1" w:styleId="CommentTextChar">
    <w:name w:val="Comment Text Char"/>
    <w:basedOn w:val="DefaultParagraphFont"/>
    <w:link w:val="CommentText"/>
    <w:uiPriority w:val="99"/>
    <w:semiHidden/>
    <w:rsid w:val="00671A01"/>
    <w:rPr>
      <w:sz w:val="20"/>
      <w:szCs w:val="20"/>
    </w:rPr>
  </w:style>
  <w:style w:type="paragraph" w:styleId="CommentSubject">
    <w:name w:val="annotation subject"/>
    <w:basedOn w:val="CommentText"/>
    <w:next w:val="CommentText"/>
    <w:link w:val="CommentSubjectChar"/>
    <w:uiPriority w:val="99"/>
    <w:semiHidden/>
    <w:unhideWhenUsed/>
    <w:rsid w:val="00671A01"/>
    <w:rPr>
      <w:b/>
      <w:bCs/>
    </w:rPr>
  </w:style>
  <w:style w:type="character" w:customStyle="1" w:styleId="CommentSubjectChar">
    <w:name w:val="Comment Subject Char"/>
    <w:basedOn w:val="CommentTextChar"/>
    <w:link w:val="CommentSubject"/>
    <w:uiPriority w:val="99"/>
    <w:semiHidden/>
    <w:rsid w:val="00671A01"/>
    <w:rPr>
      <w:b/>
      <w:bCs/>
      <w:sz w:val="20"/>
      <w:szCs w:val="20"/>
    </w:rPr>
  </w:style>
  <w:style w:type="paragraph" w:styleId="BalloonText">
    <w:name w:val="Balloon Text"/>
    <w:basedOn w:val="Normal"/>
    <w:link w:val="BalloonTextChar"/>
    <w:uiPriority w:val="99"/>
    <w:semiHidden/>
    <w:unhideWhenUsed/>
    <w:rsid w:val="00671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01"/>
    <w:rPr>
      <w:rFonts w:ascii="Tahoma" w:hAnsi="Tahoma" w:cs="Tahoma"/>
      <w:sz w:val="16"/>
      <w:szCs w:val="16"/>
    </w:rPr>
  </w:style>
  <w:style w:type="table" w:customStyle="1" w:styleId="MediumList21">
    <w:name w:val="Medium List 21"/>
    <w:basedOn w:val="TableNormal"/>
    <w:uiPriority w:val="66"/>
    <w:rsid w:val="00671A0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671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71A01"/>
  </w:style>
  <w:style w:type="paragraph" w:styleId="NoSpacing">
    <w:name w:val="No Spacing"/>
    <w:link w:val="NoSpacingChar"/>
    <w:uiPriority w:val="1"/>
    <w:qFormat/>
    <w:rsid w:val="00671A01"/>
    <w:pPr>
      <w:spacing w:after="0" w:line="240" w:lineRule="auto"/>
    </w:pPr>
    <w:rPr>
      <w:rFonts w:eastAsiaTheme="minorEastAsia"/>
    </w:rPr>
  </w:style>
  <w:style w:type="character" w:customStyle="1" w:styleId="NoSpacingChar">
    <w:name w:val="No Spacing Char"/>
    <w:basedOn w:val="DefaultParagraphFont"/>
    <w:link w:val="NoSpacing"/>
    <w:uiPriority w:val="1"/>
    <w:rsid w:val="00671A01"/>
    <w:rPr>
      <w:rFonts w:eastAsiaTheme="minorEastAsia"/>
    </w:rPr>
  </w:style>
  <w:style w:type="paragraph" w:styleId="Revision">
    <w:name w:val="Revision"/>
    <w:hidden/>
    <w:uiPriority w:val="99"/>
    <w:semiHidden/>
    <w:rsid w:val="00671A01"/>
    <w:pPr>
      <w:spacing w:after="0" w:line="240" w:lineRule="auto"/>
    </w:pPr>
  </w:style>
  <w:style w:type="paragraph" w:styleId="FootnoteText">
    <w:name w:val="footnote text"/>
    <w:basedOn w:val="Normal"/>
    <w:link w:val="FootnoteTextChar"/>
    <w:uiPriority w:val="99"/>
    <w:unhideWhenUsed/>
    <w:rsid w:val="00671A01"/>
    <w:pPr>
      <w:spacing w:after="0" w:line="240" w:lineRule="auto"/>
    </w:pPr>
    <w:rPr>
      <w:sz w:val="20"/>
      <w:szCs w:val="20"/>
    </w:rPr>
  </w:style>
  <w:style w:type="character" w:customStyle="1" w:styleId="FootnoteTextChar">
    <w:name w:val="Footnote Text Char"/>
    <w:basedOn w:val="DefaultParagraphFont"/>
    <w:link w:val="FootnoteText"/>
    <w:uiPriority w:val="99"/>
    <w:rsid w:val="00671A01"/>
    <w:rPr>
      <w:sz w:val="20"/>
      <w:szCs w:val="20"/>
    </w:rPr>
  </w:style>
  <w:style w:type="character" w:styleId="FootnoteReference">
    <w:name w:val="footnote reference"/>
    <w:basedOn w:val="DefaultParagraphFont"/>
    <w:uiPriority w:val="99"/>
    <w:unhideWhenUsed/>
    <w:rsid w:val="00671A01"/>
    <w:rPr>
      <w:vertAlign w:val="superscript"/>
    </w:rPr>
  </w:style>
  <w:style w:type="paragraph" w:styleId="EndnoteText">
    <w:name w:val="endnote text"/>
    <w:basedOn w:val="Normal"/>
    <w:link w:val="EndnoteTextChar"/>
    <w:uiPriority w:val="99"/>
    <w:semiHidden/>
    <w:unhideWhenUsed/>
    <w:rsid w:val="00671A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A01"/>
    <w:rPr>
      <w:sz w:val="20"/>
      <w:szCs w:val="20"/>
    </w:rPr>
  </w:style>
  <w:style w:type="character" w:styleId="EndnoteReference">
    <w:name w:val="endnote reference"/>
    <w:basedOn w:val="DefaultParagraphFont"/>
    <w:uiPriority w:val="99"/>
    <w:semiHidden/>
    <w:unhideWhenUsed/>
    <w:rsid w:val="00671A01"/>
    <w:rPr>
      <w:vertAlign w:val="superscript"/>
    </w:rPr>
  </w:style>
  <w:style w:type="character" w:styleId="PlaceholderText">
    <w:name w:val="Placeholder Text"/>
    <w:basedOn w:val="DefaultParagraphFont"/>
    <w:uiPriority w:val="99"/>
    <w:semiHidden/>
    <w:rsid w:val="00671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16/j.aip.2013.10.004" TargetMode="External"/><Relationship Id="rId12" Type="http://schemas.openxmlformats.org/officeDocument/2006/relationships/hyperlink" Target="http://dx.doi.org/10.1016/j.aip.2013.10.002"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adta.org/Default.aspx?pageId=378213" TargetMode="External"/><Relationship Id="rId10" Type="http://schemas.openxmlformats.org/officeDocument/2006/relationships/hyperlink" Target="http://dx.doi.org/10.1016/j.aip.2013.1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24</Pages>
  <Words>11442</Words>
  <Characters>65220</Characters>
  <Application>Microsoft Macintosh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Ashley (CAIANH)</dc:creator>
  <cp:lastModifiedBy>Marianne Wamboldt</cp:lastModifiedBy>
  <cp:revision>281</cp:revision>
  <cp:lastPrinted>2014-02-20T20:36:00Z</cp:lastPrinted>
  <dcterms:created xsi:type="dcterms:W3CDTF">2013-10-03T13:33:00Z</dcterms:created>
  <dcterms:modified xsi:type="dcterms:W3CDTF">2014-02-27T17:56:00Z</dcterms:modified>
</cp:coreProperties>
</file>